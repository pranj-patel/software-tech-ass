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FAEC4" w14:textId="637E55D2" w:rsidR="00485431" w:rsidRDefault="7F95B09C" w:rsidP="00926CFD">
      <w:pPr>
        <w:pStyle w:val="Title"/>
      </w:pPr>
      <w:r>
        <w:t xml:space="preserve">Software Design Document </w:t>
      </w:r>
    </w:p>
    <w:p w14:paraId="4781D9FC" w14:textId="4E16A95F" w:rsidR="7F95B09C" w:rsidRDefault="04C44BB4" w:rsidP="7F95B09C">
      <w:pPr>
        <w:pStyle w:val="Title"/>
      </w:pPr>
      <w:r>
        <w:t>Sydney Airbnb Data</w:t>
      </w:r>
    </w:p>
    <w:p w14:paraId="286B704F" w14:textId="70FA759A" w:rsidR="00926CFD" w:rsidRDefault="00926CFD" w:rsidP="00926CFD">
      <w:r>
        <w:t>Student Name</w:t>
      </w:r>
      <w:r w:rsidR="003039C0">
        <w:t>s</w:t>
      </w:r>
    </w:p>
    <w:p w14:paraId="3CC059CC" w14:textId="77777777" w:rsidR="00926CFD" w:rsidRDefault="00926CFD" w:rsidP="00926CFD">
      <w: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Heading"/>
          </w:pPr>
          <w:r>
            <w:t>Table of Contents</w:t>
          </w:r>
        </w:p>
        <w:p w14:paraId="6E60B7E9" w14:textId="77777777" w:rsidR="001936AF" w:rsidRDefault="00473473">
          <w:pPr>
            <w:pStyle w:val="TOC1"/>
            <w:tabs>
              <w:tab w:val="left" w:pos="660"/>
              <w:tab w:val="right" w:leader="dot" w:pos="9016"/>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46748622" w:history="1">
            <w:r w:rsidR="001936AF" w:rsidRPr="00DA305C">
              <w:rPr>
                <w:rStyle w:val="Hyperlink"/>
                <w:noProof/>
              </w:rPr>
              <w:t>1.0</w:t>
            </w:r>
            <w:r w:rsidR="001936AF">
              <w:rPr>
                <w:noProof/>
                <w:lang w:eastAsia="en-AU"/>
              </w:rPr>
              <w:tab/>
            </w:r>
            <w:r w:rsidR="001936AF" w:rsidRPr="00DA305C">
              <w:rPr>
                <w:rStyle w:val="Hyperlink"/>
                <w:noProof/>
              </w:rPr>
              <w:t>System Vision</w:t>
            </w:r>
            <w:r w:rsidR="001936AF">
              <w:rPr>
                <w:noProof/>
                <w:webHidden/>
              </w:rPr>
              <w:tab/>
            </w:r>
            <w:r w:rsidR="001936AF">
              <w:rPr>
                <w:noProof/>
                <w:webHidden/>
              </w:rPr>
              <w:fldChar w:fldCharType="begin"/>
            </w:r>
            <w:r w:rsidR="001936AF">
              <w:rPr>
                <w:noProof/>
                <w:webHidden/>
              </w:rPr>
              <w:instrText xml:space="preserve"> PAGEREF _Toc46748622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0F7C5CA2" w14:textId="77777777" w:rsidR="001936AF" w:rsidRDefault="00721BE8">
          <w:pPr>
            <w:pStyle w:val="TOC2"/>
            <w:tabs>
              <w:tab w:val="left" w:pos="880"/>
              <w:tab w:val="right" w:leader="dot" w:pos="9016"/>
            </w:tabs>
            <w:rPr>
              <w:noProof/>
              <w:lang w:eastAsia="en-AU"/>
            </w:rPr>
          </w:pPr>
          <w:hyperlink w:anchor="_Toc46748623" w:history="1">
            <w:r w:rsidR="001936AF" w:rsidRPr="00DA305C">
              <w:rPr>
                <w:rStyle w:val="Hyperlink"/>
                <w:noProof/>
              </w:rPr>
              <w:t>1.1</w:t>
            </w:r>
            <w:r w:rsidR="001936AF">
              <w:rPr>
                <w:noProof/>
                <w:lang w:eastAsia="en-AU"/>
              </w:rPr>
              <w:tab/>
            </w:r>
            <w:r w:rsidR="001936AF" w:rsidRPr="00DA305C">
              <w:rPr>
                <w:rStyle w:val="Hyperlink"/>
                <w:noProof/>
              </w:rPr>
              <w:t>Problem Background</w:t>
            </w:r>
            <w:r w:rsidR="001936AF">
              <w:rPr>
                <w:noProof/>
                <w:webHidden/>
              </w:rPr>
              <w:tab/>
            </w:r>
            <w:r w:rsidR="001936AF">
              <w:rPr>
                <w:noProof/>
                <w:webHidden/>
              </w:rPr>
              <w:fldChar w:fldCharType="begin"/>
            </w:r>
            <w:r w:rsidR="001936AF">
              <w:rPr>
                <w:noProof/>
                <w:webHidden/>
              </w:rPr>
              <w:instrText xml:space="preserve"> PAGEREF _Toc46748623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30FA776A" w14:textId="77777777" w:rsidR="001936AF" w:rsidRDefault="00721BE8">
          <w:pPr>
            <w:pStyle w:val="TOC2"/>
            <w:tabs>
              <w:tab w:val="left" w:pos="880"/>
              <w:tab w:val="right" w:leader="dot" w:pos="9016"/>
            </w:tabs>
            <w:rPr>
              <w:noProof/>
              <w:lang w:eastAsia="en-AU"/>
            </w:rPr>
          </w:pPr>
          <w:hyperlink w:anchor="_Toc46748624" w:history="1">
            <w:r w:rsidR="001936AF" w:rsidRPr="00DA305C">
              <w:rPr>
                <w:rStyle w:val="Hyperlink"/>
                <w:noProof/>
              </w:rPr>
              <w:t>1.2</w:t>
            </w:r>
            <w:r w:rsidR="001936AF">
              <w:rPr>
                <w:noProof/>
                <w:lang w:eastAsia="en-AU"/>
              </w:rPr>
              <w:tab/>
            </w:r>
            <w:r w:rsidR="001936AF" w:rsidRPr="00DA305C">
              <w:rPr>
                <w:rStyle w:val="Hyperlink"/>
                <w:noProof/>
              </w:rPr>
              <w:t>System Overview</w:t>
            </w:r>
            <w:r w:rsidR="001936AF">
              <w:rPr>
                <w:noProof/>
                <w:webHidden/>
              </w:rPr>
              <w:tab/>
            </w:r>
            <w:r w:rsidR="001936AF">
              <w:rPr>
                <w:noProof/>
                <w:webHidden/>
              </w:rPr>
              <w:fldChar w:fldCharType="begin"/>
            </w:r>
            <w:r w:rsidR="001936AF">
              <w:rPr>
                <w:noProof/>
                <w:webHidden/>
              </w:rPr>
              <w:instrText xml:space="preserve"> PAGEREF _Toc46748624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13C3D8B4" w14:textId="77777777" w:rsidR="001936AF" w:rsidRDefault="00721BE8">
          <w:pPr>
            <w:pStyle w:val="TOC2"/>
            <w:tabs>
              <w:tab w:val="left" w:pos="880"/>
              <w:tab w:val="right" w:leader="dot" w:pos="9016"/>
            </w:tabs>
            <w:rPr>
              <w:noProof/>
              <w:lang w:eastAsia="en-AU"/>
            </w:rPr>
          </w:pPr>
          <w:hyperlink w:anchor="_Toc46748625" w:history="1">
            <w:r w:rsidR="001936AF" w:rsidRPr="00DA305C">
              <w:rPr>
                <w:rStyle w:val="Hyperlink"/>
                <w:noProof/>
              </w:rPr>
              <w:t>1.3</w:t>
            </w:r>
            <w:r w:rsidR="001936AF">
              <w:rPr>
                <w:noProof/>
                <w:lang w:eastAsia="en-AU"/>
              </w:rPr>
              <w:tab/>
            </w:r>
            <w:r w:rsidR="001936AF" w:rsidRPr="00DA305C">
              <w:rPr>
                <w:rStyle w:val="Hyperlink"/>
                <w:noProof/>
              </w:rPr>
              <w:t>Potential Benefits</w:t>
            </w:r>
            <w:r w:rsidR="001936AF">
              <w:rPr>
                <w:noProof/>
                <w:webHidden/>
              </w:rPr>
              <w:tab/>
            </w:r>
            <w:r w:rsidR="001936AF">
              <w:rPr>
                <w:noProof/>
                <w:webHidden/>
              </w:rPr>
              <w:fldChar w:fldCharType="begin"/>
            </w:r>
            <w:r w:rsidR="001936AF">
              <w:rPr>
                <w:noProof/>
                <w:webHidden/>
              </w:rPr>
              <w:instrText xml:space="preserve"> PAGEREF _Toc46748625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5B5D37E6" w14:textId="77777777" w:rsidR="001936AF" w:rsidRDefault="00721BE8">
          <w:pPr>
            <w:pStyle w:val="TOC1"/>
            <w:tabs>
              <w:tab w:val="left" w:pos="660"/>
              <w:tab w:val="right" w:leader="dot" w:pos="9016"/>
            </w:tabs>
            <w:rPr>
              <w:noProof/>
              <w:lang w:eastAsia="en-AU"/>
            </w:rPr>
          </w:pPr>
          <w:hyperlink w:anchor="_Toc46748626" w:history="1">
            <w:r w:rsidR="001936AF" w:rsidRPr="00DA305C">
              <w:rPr>
                <w:rStyle w:val="Hyperlink"/>
                <w:noProof/>
              </w:rPr>
              <w:t>2.0</w:t>
            </w:r>
            <w:r w:rsidR="001936AF">
              <w:rPr>
                <w:noProof/>
                <w:lang w:eastAsia="en-AU"/>
              </w:rPr>
              <w:tab/>
            </w:r>
            <w:r w:rsidR="001936AF" w:rsidRPr="00DA305C">
              <w:rPr>
                <w:rStyle w:val="Hyperlink"/>
                <w:noProof/>
              </w:rPr>
              <w:t>Requirements</w:t>
            </w:r>
            <w:r w:rsidR="001936AF">
              <w:rPr>
                <w:noProof/>
                <w:webHidden/>
              </w:rPr>
              <w:tab/>
            </w:r>
            <w:r w:rsidR="001936AF">
              <w:rPr>
                <w:noProof/>
                <w:webHidden/>
              </w:rPr>
              <w:fldChar w:fldCharType="begin"/>
            </w:r>
            <w:r w:rsidR="001936AF">
              <w:rPr>
                <w:noProof/>
                <w:webHidden/>
              </w:rPr>
              <w:instrText xml:space="preserve"> PAGEREF _Toc46748626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22364979" w14:textId="77777777" w:rsidR="001936AF" w:rsidRDefault="00721BE8">
          <w:pPr>
            <w:pStyle w:val="TOC2"/>
            <w:tabs>
              <w:tab w:val="left" w:pos="880"/>
              <w:tab w:val="right" w:leader="dot" w:pos="9016"/>
            </w:tabs>
            <w:rPr>
              <w:noProof/>
              <w:lang w:eastAsia="en-AU"/>
            </w:rPr>
          </w:pPr>
          <w:hyperlink w:anchor="_Toc46748627" w:history="1">
            <w:r w:rsidR="001936AF" w:rsidRPr="00DA305C">
              <w:rPr>
                <w:rStyle w:val="Hyperlink"/>
                <w:noProof/>
              </w:rPr>
              <w:t>2.1</w:t>
            </w:r>
            <w:r w:rsidR="001936AF">
              <w:rPr>
                <w:noProof/>
                <w:lang w:eastAsia="en-AU"/>
              </w:rPr>
              <w:tab/>
            </w:r>
            <w:r w:rsidR="001936AF" w:rsidRPr="00DA305C">
              <w:rPr>
                <w:rStyle w:val="Hyperlink"/>
                <w:noProof/>
              </w:rPr>
              <w:t>User Requirements</w:t>
            </w:r>
            <w:r w:rsidR="001936AF">
              <w:rPr>
                <w:noProof/>
                <w:webHidden/>
              </w:rPr>
              <w:tab/>
            </w:r>
            <w:r w:rsidR="001936AF">
              <w:rPr>
                <w:noProof/>
                <w:webHidden/>
              </w:rPr>
              <w:fldChar w:fldCharType="begin"/>
            </w:r>
            <w:r w:rsidR="001936AF">
              <w:rPr>
                <w:noProof/>
                <w:webHidden/>
              </w:rPr>
              <w:instrText xml:space="preserve"> PAGEREF _Toc46748627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17AD7569" w14:textId="77777777" w:rsidR="001936AF" w:rsidRDefault="00721BE8">
          <w:pPr>
            <w:pStyle w:val="TOC2"/>
            <w:tabs>
              <w:tab w:val="left" w:pos="880"/>
              <w:tab w:val="right" w:leader="dot" w:pos="9016"/>
            </w:tabs>
            <w:rPr>
              <w:noProof/>
              <w:lang w:eastAsia="en-AU"/>
            </w:rPr>
          </w:pPr>
          <w:hyperlink w:anchor="_Toc46748628" w:history="1">
            <w:r w:rsidR="001936AF" w:rsidRPr="00DA305C">
              <w:rPr>
                <w:rStyle w:val="Hyperlink"/>
                <w:noProof/>
              </w:rPr>
              <w:t>2.2</w:t>
            </w:r>
            <w:r w:rsidR="001936AF">
              <w:rPr>
                <w:noProof/>
                <w:lang w:eastAsia="en-AU"/>
              </w:rPr>
              <w:tab/>
            </w:r>
            <w:r w:rsidR="001936AF" w:rsidRPr="00DA305C">
              <w:rPr>
                <w:rStyle w:val="Hyperlink"/>
                <w:noProof/>
              </w:rPr>
              <w:t>Software Requirements</w:t>
            </w:r>
            <w:r w:rsidR="001936AF">
              <w:rPr>
                <w:noProof/>
                <w:webHidden/>
              </w:rPr>
              <w:tab/>
            </w:r>
            <w:r w:rsidR="001936AF">
              <w:rPr>
                <w:noProof/>
                <w:webHidden/>
              </w:rPr>
              <w:fldChar w:fldCharType="begin"/>
            </w:r>
            <w:r w:rsidR="001936AF">
              <w:rPr>
                <w:noProof/>
                <w:webHidden/>
              </w:rPr>
              <w:instrText xml:space="preserve"> PAGEREF _Toc46748628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747DF770" w14:textId="77777777" w:rsidR="001936AF" w:rsidRDefault="00721BE8">
          <w:pPr>
            <w:pStyle w:val="TOC2"/>
            <w:tabs>
              <w:tab w:val="left" w:pos="880"/>
              <w:tab w:val="right" w:leader="dot" w:pos="9016"/>
            </w:tabs>
            <w:rPr>
              <w:noProof/>
              <w:lang w:eastAsia="en-AU"/>
            </w:rPr>
          </w:pPr>
          <w:hyperlink w:anchor="_Toc46748629" w:history="1">
            <w:r w:rsidR="001936AF" w:rsidRPr="00DA305C">
              <w:rPr>
                <w:rStyle w:val="Hyperlink"/>
                <w:noProof/>
              </w:rPr>
              <w:t>2.3</w:t>
            </w:r>
            <w:r w:rsidR="001936AF">
              <w:rPr>
                <w:noProof/>
                <w:lang w:eastAsia="en-AU"/>
              </w:rPr>
              <w:tab/>
            </w:r>
            <w:r w:rsidR="001936AF" w:rsidRPr="00DA305C">
              <w:rPr>
                <w:rStyle w:val="Hyperlink"/>
                <w:noProof/>
              </w:rPr>
              <w:t>Use Cases</w:t>
            </w:r>
            <w:r w:rsidR="001936AF">
              <w:rPr>
                <w:noProof/>
                <w:webHidden/>
              </w:rPr>
              <w:tab/>
            </w:r>
            <w:r w:rsidR="001936AF">
              <w:rPr>
                <w:noProof/>
                <w:webHidden/>
              </w:rPr>
              <w:fldChar w:fldCharType="begin"/>
            </w:r>
            <w:r w:rsidR="001936AF">
              <w:rPr>
                <w:noProof/>
                <w:webHidden/>
              </w:rPr>
              <w:instrText xml:space="preserve"> PAGEREF _Toc46748629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1F8A69AB" w14:textId="77777777" w:rsidR="001936AF" w:rsidRDefault="00721BE8">
          <w:pPr>
            <w:pStyle w:val="TOC1"/>
            <w:tabs>
              <w:tab w:val="left" w:pos="660"/>
              <w:tab w:val="right" w:leader="dot" w:pos="9016"/>
            </w:tabs>
            <w:rPr>
              <w:noProof/>
              <w:lang w:eastAsia="en-AU"/>
            </w:rPr>
          </w:pPr>
          <w:hyperlink w:anchor="_Toc46748630" w:history="1">
            <w:r w:rsidR="001936AF" w:rsidRPr="00DA305C">
              <w:rPr>
                <w:rStyle w:val="Hyperlink"/>
                <w:noProof/>
              </w:rPr>
              <w:t>3.0</w:t>
            </w:r>
            <w:r w:rsidR="001936AF">
              <w:rPr>
                <w:noProof/>
                <w:lang w:eastAsia="en-AU"/>
              </w:rPr>
              <w:tab/>
            </w:r>
            <w:r w:rsidR="001936AF" w:rsidRPr="00DA305C">
              <w:rPr>
                <w:rStyle w:val="Hyperlink"/>
                <w:noProof/>
              </w:rPr>
              <w:t>System Components and Software Design</w:t>
            </w:r>
            <w:r w:rsidR="001936AF">
              <w:rPr>
                <w:noProof/>
                <w:webHidden/>
              </w:rPr>
              <w:tab/>
            </w:r>
            <w:r w:rsidR="001936AF">
              <w:rPr>
                <w:noProof/>
                <w:webHidden/>
              </w:rPr>
              <w:fldChar w:fldCharType="begin"/>
            </w:r>
            <w:r w:rsidR="001936AF">
              <w:rPr>
                <w:noProof/>
                <w:webHidden/>
              </w:rPr>
              <w:instrText xml:space="preserve"> PAGEREF _Toc46748630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1C0480D7" w14:textId="77777777" w:rsidR="001936AF" w:rsidRDefault="00721BE8">
          <w:pPr>
            <w:pStyle w:val="TOC2"/>
            <w:tabs>
              <w:tab w:val="left" w:pos="880"/>
              <w:tab w:val="right" w:leader="dot" w:pos="9016"/>
            </w:tabs>
            <w:rPr>
              <w:noProof/>
              <w:lang w:eastAsia="en-AU"/>
            </w:rPr>
          </w:pPr>
          <w:hyperlink w:anchor="_Toc46748631" w:history="1">
            <w:r w:rsidR="001936AF" w:rsidRPr="00DA305C">
              <w:rPr>
                <w:rStyle w:val="Hyperlink"/>
                <w:noProof/>
              </w:rPr>
              <w:t>3.1</w:t>
            </w:r>
            <w:r w:rsidR="001936AF">
              <w:rPr>
                <w:noProof/>
                <w:lang w:eastAsia="en-AU"/>
              </w:rPr>
              <w:tab/>
            </w:r>
            <w:r w:rsidR="001936AF" w:rsidRPr="00DA305C">
              <w:rPr>
                <w:rStyle w:val="Hyperlink"/>
                <w:noProof/>
              </w:rPr>
              <w:t>System Components</w:t>
            </w:r>
            <w:r w:rsidR="001936AF">
              <w:rPr>
                <w:noProof/>
                <w:webHidden/>
              </w:rPr>
              <w:tab/>
            </w:r>
            <w:r w:rsidR="001936AF">
              <w:rPr>
                <w:noProof/>
                <w:webHidden/>
              </w:rPr>
              <w:fldChar w:fldCharType="begin"/>
            </w:r>
            <w:r w:rsidR="001936AF">
              <w:rPr>
                <w:noProof/>
                <w:webHidden/>
              </w:rPr>
              <w:instrText xml:space="preserve"> PAGEREF _Toc46748631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73CF8906" w14:textId="77777777" w:rsidR="001936AF" w:rsidRDefault="00721BE8">
          <w:pPr>
            <w:pStyle w:val="TOC2"/>
            <w:tabs>
              <w:tab w:val="left" w:pos="880"/>
              <w:tab w:val="right" w:leader="dot" w:pos="9016"/>
            </w:tabs>
            <w:rPr>
              <w:noProof/>
              <w:lang w:eastAsia="en-AU"/>
            </w:rPr>
          </w:pPr>
          <w:hyperlink w:anchor="_Toc46748632" w:history="1">
            <w:r w:rsidR="001936AF" w:rsidRPr="00DA305C">
              <w:rPr>
                <w:rStyle w:val="Hyperlink"/>
                <w:noProof/>
              </w:rPr>
              <w:t>3.2</w:t>
            </w:r>
            <w:r w:rsidR="001936AF">
              <w:rPr>
                <w:noProof/>
                <w:lang w:eastAsia="en-AU"/>
              </w:rPr>
              <w:tab/>
            </w:r>
            <w:r w:rsidR="001936AF" w:rsidRPr="00DA305C">
              <w:rPr>
                <w:rStyle w:val="Hyperlink"/>
                <w:noProof/>
              </w:rPr>
              <w:t>Software Design</w:t>
            </w:r>
            <w:r w:rsidR="001936AF">
              <w:rPr>
                <w:noProof/>
                <w:webHidden/>
              </w:rPr>
              <w:tab/>
            </w:r>
            <w:r w:rsidR="001936AF">
              <w:rPr>
                <w:noProof/>
                <w:webHidden/>
              </w:rPr>
              <w:fldChar w:fldCharType="begin"/>
            </w:r>
            <w:r w:rsidR="001936AF">
              <w:rPr>
                <w:noProof/>
                <w:webHidden/>
              </w:rPr>
              <w:instrText xml:space="preserve"> PAGEREF _Toc46748632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7BC8B1F9" w14:textId="77777777" w:rsidR="001936AF" w:rsidRDefault="00721BE8">
          <w:pPr>
            <w:pStyle w:val="TOC1"/>
            <w:tabs>
              <w:tab w:val="left" w:pos="660"/>
              <w:tab w:val="right" w:leader="dot" w:pos="9016"/>
            </w:tabs>
            <w:rPr>
              <w:noProof/>
              <w:lang w:eastAsia="en-AU"/>
            </w:rPr>
          </w:pPr>
          <w:hyperlink w:anchor="_Toc46748633" w:history="1">
            <w:r w:rsidR="001936AF" w:rsidRPr="00DA305C">
              <w:rPr>
                <w:rStyle w:val="Hyperlink"/>
                <w:noProof/>
              </w:rPr>
              <w:t>4.0</w:t>
            </w:r>
            <w:r w:rsidR="001936AF">
              <w:rPr>
                <w:noProof/>
                <w:lang w:eastAsia="en-AU"/>
              </w:rPr>
              <w:tab/>
            </w:r>
            <w:r w:rsidR="001936AF" w:rsidRPr="00DA305C">
              <w:rPr>
                <w:rStyle w:val="Hyperlink"/>
                <w:noProof/>
              </w:rPr>
              <w:t>User Interface Design</w:t>
            </w:r>
            <w:r w:rsidR="001936AF">
              <w:rPr>
                <w:noProof/>
                <w:webHidden/>
              </w:rPr>
              <w:tab/>
            </w:r>
            <w:r w:rsidR="001936AF">
              <w:rPr>
                <w:noProof/>
                <w:webHidden/>
              </w:rPr>
              <w:fldChar w:fldCharType="begin"/>
            </w:r>
            <w:r w:rsidR="001936AF">
              <w:rPr>
                <w:noProof/>
                <w:webHidden/>
              </w:rPr>
              <w:instrText xml:space="preserve"> PAGEREF _Toc46748633 \h </w:instrText>
            </w:r>
            <w:r w:rsidR="001936AF">
              <w:rPr>
                <w:noProof/>
                <w:webHidden/>
              </w:rPr>
            </w:r>
            <w:r w:rsidR="001936AF">
              <w:rPr>
                <w:noProof/>
                <w:webHidden/>
              </w:rPr>
              <w:fldChar w:fldCharType="separate"/>
            </w:r>
            <w:r w:rsidR="001936AF">
              <w:rPr>
                <w:noProof/>
                <w:webHidden/>
              </w:rPr>
              <w:t>6</w:t>
            </w:r>
            <w:r w:rsidR="001936AF">
              <w:rPr>
                <w:noProof/>
                <w:webHidden/>
              </w:rPr>
              <w:fldChar w:fldCharType="end"/>
            </w:r>
          </w:hyperlink>
        </w:p>
        <w:p w14:paraId="33C70E1A" w14:textId="17A334C1"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442885AC" w14:textId="2569DDC6" w:rsidR="00473473" w:rsidRDefault="00662952" w:rsidP="00473473">
      <w:pPr>
        <w:pStyle w:val="Heading1"/>
        <w:numPr>
          <w:ilvl w:val="0"/>
          <w:numId w:val="3"/>
        </w:numPr>
      </w:pPr>
      <w:bookmarkStart w:id="0" w:name="_Toc46748622"/>
      <w:r>
        <w:t>System Vision</w:t>
      </w:r>
      <w:bookmarkEnd w:id="0"/>
    </w:p>
    <w:p w14:paraId="2B483CD6" w14:textId="7E0975C6" w:rsidR="00473473" w:rsidRDefault="00473473" w:rsidP="00473473">
      <w:pPr>
        <w:pStyle w:val="Heading2"/>
        <w:numPr>
          <w:ilvl w:val="1"/>
          <w:numId w:val="3"/>
        </w:numPr>
      </w:pPr>
      <w:bookmarkStart w:id="1" w:name="_Toc46748623"/>
      <w:r>
        <w:t>Problem Background</w:t>
      </w:r>
      <w:bookmarkEnd w:id="1"/>
    </w:p>
    <w:p w14:paraId="519CB3FD" w14:textId="652AA53C" w:rsidR="00662952" w:rsidRPr="00662952" w:rsidRDefault="0FC8D73C" w:rsidP="00662952">
      <w:r>
        <w:t xml:space="preserve">The Sydney Airbnb rental market is a vibrant and varied environment with a wide selection of homes for short-term stays. Users looking to rent or invest in real estate may find it difficult to sort through the massive amount of data and make wise choices. Making decisions in this market can be strongly influenced by an understanding of price trends, property attributes, and customer feedback. </w:t>
      </w:r>
    </w:p>
    <w:p w14:paraId="219B0B28" w14:textId="216724B7" w:rsidR="0FC8D73C" w:rsidRDefault="0FC8D73C" w:rsidP="0FC8D73C">
      <w:r>
        <w:t>A big issue potential renters or investors may face with is Information Overload. Numerous characteristics are included in this information, including location, property type, amenities, and client feedback. Finding the best solutions after navigating through this information becomes a difficult undertaking.</w:t>
      </w:r>
    </w:p>
    <w:p w14:paraId="1CCEADE1" w14:textId="7F46E73C" w:rsidR="0FC8D73C" w:rsidRDefault="0FC8D73C" w:rsidP="0FC8D73C">
      <w:r>
        <w:t>In addition to Information Overload, the complexity of pricing in the Sydney Airbnb market adds to the decision-making challenge. The property's location in relation to important events and attractions as well as the provision of special amenities might have an impact on rental rates. Deep data research is necessary to understand pricing trends and determine the best times of year to book or list properties. Users could find it difficult to determine fair price without a thorough tool to analyse pricing distributions across time periods, which could result in missed opportunities or unsatisfactory rental plans. Dealing with this pricing complexity is therefore essential for the everyday customer.</w:t>
      </w:r>
    </w:p>
    <w:p w14:paraId="412391C6" w14:textId="77777777" w:rsidR="00473473" w:rsidRDefault="00473473" w:rsidP="00473473">
      <w:pPr>
        <w:pStyle w:val="Heading2"/>
        <w:numPr>
          <w:ilvl w:val="1"/>
          <w:numId w:val="3"/>
        </w:numPr>
      </w:pPr>
      <w:bookmarkStart w:id="2" w:name="_Toc46748624"/>
      <w:r>
        <w:t>System Overview</w:t>
      </w:r>
      <w:bookmarkEnd w:id="2"/>
    </w:p>
    <w:p w14:paraId="749DBD9E" w14:textId="2173C4A0" w:rsidR="0FC8D73C" w:rsidRDefault="0FC8D73C">
      <w:r>
        <w:t>We Propose a simple software system that will assist customers to narrow down their searches and requirements for Airbnb's, specifically in Sydney. Our system intends to simplify the decision-making process for users looking for short-term accommodations in the dynamic Sydney rental market by utilising the power of data analysis and visualisation. The system will behave as a simple program that analyses datasets from Sydney’s Airbnb environment and allow users to interact and extract specifications they require, of said datasets.</w:t>
      </w:r>
    </w:p>
    <w:p w14:paraId="1AB2447D" w14:textId="50BA5491" w:rsidR="0FC8D73C" w:rsidRDefault="0FC8D73C" w:rsidP="0FC8D73C">
      <w:r>
        <w:t>The system's fundamental feature allows users to choose specific suburbs, time periods, and keywords to analyse and visualise pertinent data. The software processes data on property listings, pricing trends, and customer reviews by interacting with the sizable Sydney Airbnb dataset. A graphical user interface will make it simple for consumers to obtain key information that influences their renting decisions.</w:t>
      </w:r>
    </w:p>
    <w:p w14:paraId="4D6E9F7B" w14:textId="29515F6E" w:rsidR="0FC8D73C" w:rsidRDefault="0FC8D73C" w:rsidP="0FC8D73C"/>
    <w:p w14:paraId="711890CD" w14:textId="7544D3DE" w:rsidR="0FC8D73C" w:rsidRDefault="0FC8D73C" w:rsidP="0FC8D73C"/>
    <w:p w14:paraId="524A2678" w14:textId="187B7428" w:rsidR="0FC8D73C" w:rsidRDefault="0FC8D73C" w:rsidP="0FC8D73C"/>
    <w:p w14:paraId="28C45358" w14:textId="378591BD" w:rsidR="0FC8D73C" w:rsidRDefault="0FC8D73C" w:rsidP="0FC8D73C"/>
    <w:p w14:paraId="4392A88C" w14:textId="52EDFE64" w:rsidR="00473473" w:rsidRPr="00473473" w:rsidRDefault="00473473" w:rsidP="00473473">
      <w:pPr>
        <w:pStyle w:val="Heading2"/>
        <w:numPr>
          <w:ilvl w:val="1"/>
          <w:numId w:val="3"/>
        </w:numPr>
      </w:pPr>
      <w:bookmarkStart w:id="3" w:name="_Toc46748625"/>
      <w:r>
        <w:t>Potential Benefits</w:t>
      </w:r>
      <w:bookmarkEnd w:id="3"/>
    </w:p>
    <w:p w14:paraId="1AAC9AA2" w14:textId="5C802075" w:rsidR="00473473" w:rsidRPr="00473473" w:rsidRDefault="0FC8D73C" w:rsidP="0FC8D73C">
      <w:pPr>
        <w:pStyle w:val="ListParagraph"/>
      </w:pPr>
      <w:r>
        <w:t>Potential benefits include a customer's Insight into Price trends, Transparent Property Attributes and Time Management.</w:t>
      </w:r>
    </w:p>
    <w:p w14:paraId="6A203184" w14:textId="788E2829" w:rsidR="0FC8D73C" w:rsidRDefault="0FC8D73C" w:rsidP="0FC8D73C">
      <w:pPr>
        <w:pStyle w:val="ListParagraph"/>
      </w:pPr>
    </w:p>
    <w:p w14:paraId="1C85C804" w14:textId="5B3506D0" w:rsidR="0FC8D73C" w:rsidRDefault="0FC8D73C" w:rsidP="0FC8D73C">
      <w:pPr>
        <w:pStyle w:val="ListParagraph"/>
      </w:pPr>
      <w:r>
        <w:t>Insight into Price Trends.</w:t>
      </w:r>
    </w:p>
    <w:p w14:paraId="6455F7A6" w14:textId="325A2423" w:rsidR="0FC8D73C" w:rsidRDefault="0FC8D73C" w:rsidP="0FC8D73C">
      <w:pPr>
        <w:pStyle w:val="ListParagraph"/>
      </w:pPr>
      <w:r>
        <w:t>One of the key advantages of our proposed software system lies in its ability to provide users with insights into price trends within the Sydney Airbnb rental market. By allowing users to input specific time periods for analysis, the software generates comprehensive visualizations that outline how rental prices fluctuate over different seasons and events. This feature assists potential renters and property investors alike in making well-informed decisions about the optimal times to book or list properties. The clear visualization of price distributions empowers users to grasp the range of prices they can expect to encounter, thus preventing underestimation or overpayment. With these insights, users can strategically plan their rental experiences, avoiding the rush during peak seasons and seizing opportunities when prices are most favourable.</w:t>
      </w:r>
    </w:p>
    <w:p w14:paraId="4A8C359F" w14:textId="69FD1EEC" w:rsidR="0FC8D73C" w:rsidRDefault="0FC8D73C" w:rsidP="0FC8D73C">
      <w:pPr>
        <w:pStyle w:val="ListParagraph"/>
      </w:pPr>
    </w:p>
    <w:p w14:paraId="4D615212" w14:textId="08127A58" w:rsidR="0FC8D73C" w:rsidRDefault="0FC8D73C" w:rsidP="0FC8D73C">
      <w:pPr>
        <w:pStyle w:val="ListParagraph"/>
      </w:pPr>
      <w:r>
        <w:t>Transparent Property Attributes.</w:t>
      </w:r>
    </w:p>
    <w:p w14:paraId="379AE7E8" w14:textId="3174940B" w:rsidR="0FC8D73C" w:rsidRDefault="0FC8D73C" w:rsidP="0FC8D73C">
      <w:pPr>
        <w:pStyle w:val="ListParagraph"/>
      </w:pPr>
      <w:r>
        <w:t>Another key benefit of our system is the transparency of property attributes. Having access to clear and thorough information about property features and services becomes crucial as customers browse through the wide variety of short-term accommodations available on the Sydney Airbnb market. By allowing customers to enter criteria, such as desired suburbs and keywords, to filter listings depending on their preferences, our programme streamlines the process. With the use of this tool, consumers can save time and effort by only seeing listings that match their specific needs. The system enables visitors to choose the accommodations that best meet their needs by showing property qualities including location, property type, and amenities that are offered.</w:t>
      </w:r>
    </w:p>
    <w:p w14:paraId="490C171D" w14:textId="74729CED" w:rsidR="0FC8D73C" w:rsidRDefault="0FC8D73C" w:rsidP="0FC8D73C">
      <w:pPr>
        <w:pStyle w:val="ListParagraph"/>
      </w:pPr>
    </w:p>
    <w:p w14:paraId="7E8F404B" w14:textId="029C04A2" w:rsidR="0FC8D73C" w:rsidRDefault="0FC8D73C" w:rsidP="0FC8D73C">
      <w:pPr>
        <w:pStyle w:val="ListParagraph"/>
      </w:pPr>
      <w:r>
        <w:t>Time Optimization.</w:t>
      </w:r>
    </w:p>
    <w:p w14:paraId="6F6797BF" w14:textId="1FA962F6" w:rsidR="0FC8D73C" w:rsidRDefault="0FC8D73C" w:rsidP="0FC8D73C">
      <w:pPr>
        <w:pStyle w:val="ListParagraph"/>
      </w:pPr>
      <w:r>
        <w:t>A key benefit for users navigating the Sydney Airbnb market is time management. Making informed decisions takes much less time when a plethora of property-related data can be accessed and analysed quickly. Users may rapidly select listings based on their preferred suburbs, discover transparent property attributes, and gain insights on price trends instead of wading through mountains of information. This simplified procedure not only improves user experience but also makes it possible for users (such as investors) to quickly take advantage of rental opportunities. Users can concentrate their efforts on analysing qualities that most closely match their tastes and goals by cutting down on the time spent on data analysis.</w:t>
      </w:r>
    </w:p>
    <w:p w14:paraId="087A31AC" w14:textId="77777777" w:rsidR="00473473" w:rsidRPr="00473473" w:rsidRDefault="00473473" w:rsidP="00473473"/>
    <w:p w14:paraId="421884C6" w14:textId="77777777" w:rsidR="00473473" w:rsidRPr="00473473" w:rsidRDefault="00473473" w:rsidP="00473473"/>
    <w:p w14:paraId="74DA307A" w14:textId="77777777" w:rsidR="00926CFD" w:rsidRPr="00926CFD" w:rsidRDefault="00926CFD" w:rsidP="00926CFD"/>
    <w:p w14:paraId="7182B35A" w14:textId="77777777" w:rsidR="00926CFD" w:rsidRDefault="00926CFD">
      <w:r>
        <w:br w:type="page"/>
      </w:r>
    </w:p>
    <w:p w14:paraId="3E27676D" w14:textId="7A4C49C4" w:rsidR="00926CFD" w:rsidRDefault="00662952" w:rsidP="00926CFD">
      <w:pPr>
        <w:pStyle w:val="Heading1"/>
        <w:numPr>
          <w:ilvl w:val="0"/>
          <w:numId w:val="3"/>
        </w:numPr>
      </w:pPr>
      <w:bookmarkStart w:id="4" w:name="_Toc46748626"/>
      <w:r>
        <w:t>Requirements</w:t>
      </w:r>
      <w:bookmarkEnd w:id="4"/>
    </w:p>
    <w:p w14:paraId="298063C5" w14:textId="30F244E6" w:rsidR="00662952" w:rsidRDefault="00662952" w:rsidP="00662952">
      <w:pPr>
        <w:pStyle w:val="Heading2"/>
        <w:numPr>
          <w:ilvl w:val="1"/>
          <w:numId w:val="3"/>
        </w:numPr>
      </w:pPr>
      <w:bookmarkStart w:id="5" w:name="_Toc46748627"/>
      <w:r>
        <w:t>User Requirements</w:t>
      </w:r>
      <w:bookmarkEnd w:id="5"/>
    </w:p>
    <w:p w14:paraId="59A93AB1" w14:textId="17631F3A" w:rsidR="00662952" w:rsidRDefault="00662952" w:rsidP="00662952">
      <w:pPr>
        <w:rPr>
          <w:color w:val="FF0000"/>
        </w:rPr>
      </w:pPr>
      <w:r w:rsidRPr="00AE0DC1">
        <w:rPr>
          <w:color w:val="FF0000"/>
        </w:rPr>
        <w:t>In this section you detail how a user is supposed to interact with or use your program</w:t>
      </w:r>
      <w:r w:rsidR="00AE0DC1">
        <w:rPr>
          <w:color w:val="FF0000"/>
        </w:rPr>
        <w:t xml:space="preserve">. What do they </w:t>
      </w:r>
      <w:r w:rsidR="00AE0DC1" w:rsidRPr="00AE0DC1">
        <w:rPr>
          <w:b/>
          <w:i/>
          <w:color w:val="FF0000"/>
        </w:rPr>
        <w:t>need</w:t>
      </w:r>
      <w:r w:rsidR="00AE0DC1">
        <w:rPr>
          <w:color w:val="FF0000"/>
        </w:rPr>
        <w:t xml:space="preserve"> to be able to do? This should all be from the end users perspective. </w:t>
      </w:r>
      <w:r w:rsidR="00A97E28">
        <w:rPr>
          <w:color w:val="FF0000"/>
        </w:rPr>
        <w:t>Can be a combination of narrative text and listing of needs.</w:t>
      </w:r>
      <w:r w:rsidR="00E40C21">
        <w:rPr>
          <w:color w:val="FF0000"/>
        </w:rPr>
        <w:t xml:space="preserve"> </w:t>
      </w:r>
    </w:p>
    <w:p w14:paraId="50B1AA3E" w14:textId="2D409653" w:rsidR="00E40C21" w:rsidRPr="00AE0DC1" w:rsidRDefault="0FC8D73C" w:rsidP="00662952">
      <w:pPr>
        <w:rPr>
          <w:color w:val="FF0000"/>
        </w:rPr>
      </w:pPr>
      <w:r w:rsidRPr="0FC8D73C">
        <w:rPr>
          <w:b/>
          <w:bCs/>
          <w:color w:val="FF0000"/>
        </w:rPr>
        <w:t>Assignment note: You have not been given a client/user, so you can make one up. Who do you think would be using your software?</w:t>
      </w:r>
    </w:p>
    <w:p w14:paraId="7813E542" w14:textId="54531751" w:rsidR="0FC8D73C" w:rsidRDefault="0FC8D73C" w:rsidP="0FC8D73C">
      <w:pPr>
        <w:rPr>
          <w:b/>
          <w:bCs/>
          <w:color w:val="FF0000"/>
        </w:rPr>
      </w:pPr>
      <w:r w:rsidRPr="0FC8D73C">
        <w:t>The expected user of the system will be an average traveller who makes their way into Sydney for a holiday stay.</w:t>
      </w:r>
    </w:p>
    <w:p w14:paraId="2A92F55F" w14:textId="300F0939" w:rsidR="00662952" w:rsidRPr="00662952" w:rsidRDefault="0FC8D73C" w:rsidP="00662952">
      <w:r>
        <w:t xml:space="preserve">The User must be able to do the following </w:t>
      </w:r>
      <w:bookmarkStart w:id="6" w:name="_Int_1cGXfIIo"/>
      <w:r>
        <w:t>in order to</w:t>
      </w:r>
      <w:bookmarkEnd w:id="6"/>
      <w:r>
        <w:t xml:space="preserve"> fully utilize the program:</w:t>
      </w:r>
    </w:p>
    <w:p w14:paraId="1A5AF492" w14:textId="30AB029C" w:rsidR="0FC8D73C" w:rsidRDefault="0FC8D73C" w:rsidP="0FC8D73C">
      <w:pPr>
        <w:pStyle w:val="ListParagraph"/>
        <w:numPr>
          <w:ilvl w:val="0"/>
          <w:numId w:val="1"/>
        </w:numPr>
      </w:pPr>
      <w:r>
        <w:t>Launch the Program.</w:t>
      </w:r>
    </w:p>
    <w:p w14:paraId="181D2119" w14:textId="0422E848" w:rsidR="0FC8D73C" w:rsidRDefault="0FC8D73C" w:rsidP="0FC8D73C">
      <w:r>
        <w:t xml:space="preserve">This includes having up to date computers (phones, laptops, etc...) that can run modern software. </w:t>
      </w:r>
    </w:p>
    <w:p w14:paraId="15069C4E" w14:textId="324B4FDB" w:rsidR="0FC8D73C" w:rsidRDefault="0FC8D73C" w:rsidP="0FC8D73C">
      <w:pPr>
        <w:pStyle w:val="ListParagraph"/>
        <w:numPr>
          <w:ilvl w:val="0"/>
          <w:numId w:val="1"/>
        </w:numPr>
      </w:pPr>
      <w:r>
        <w:t>Enter their preferences.</w:t>
      </w:r>
    </w:p>
    <w:p w14:paraId="51692369" w14:textId="5853D0F2" w:rsidR="0FC8D73C" w:rsidRDefault="0FC8D73C" w:rsidP="0FC8D73C">
      <w:pPr>
        <w:pStyle w:val="ListParagraph"/>
        <w:numPr>
          <w:ilvl w:val="0"/>
          <w:numId w:val="1"/>
        </w:numPr>
      </w:pPr>
      <w:r>
        <w:t>Customize their search.</w:t>
      </w:r>
    </w:p>
    <w:p w14:paraId="254A7677" w14:textId="1C570F75" w:rsidR="0FC8D73C" w:rsidRDefault="0FC8D73C" w:rsidP="0FC8D73C">
      <w:pPr>
        <w:pStyle w:val="ListParagraph"/>
        <w:numPr>
          <w:ilvl w:val="0"/>
          <w:numId w:val="1"/>
        </w:numPr>
      </w:pPr>
      <w:r>
        <w:t>Navigate results.</w:t>
      </w:r>
    </w:p>
    <w:p w14:paraId="19B93321" w14:textId="1DB95B91" w:rsidR="0FC8D73C" w:rsidRDefault="0FC8D73C" w:rsidP="0FC8D73C">
      <w:pPr>
        <w:pStyle w:val="ListParagraph"/>
        <w:numPr>
          <w:ilvl w:val="0"/>
          <w:numId w:val="1"/>
        </w:numPr>
      </w:pPr>
      <w:r>
        <w:t>Exit the program.</w:t>
      </w:r>
    </w:p>
    <w:p w14:paraId="7076E60D" w14:textId="712DD57A" w:rsidR="0FC8D73C" w:rsidRDefault="0FC8D73C" w:rsidP="0FC8D73C"/>
    <w:p w14:paraId="68743356" w14:textId="5C7FC8F7" w:rsidR="0FC8D73C" w:rsidRDefault="0FC8D73C" w:rsidP="0FC8D73C"/>
    <w:p w14:paraId="06819398" w14:textId="4EA5A212" w:rsidR="00662952" w:rsidRDefault="00547A3F" w:rsidP="00662952">
      <w:pPr>
        <w:pStyle w:val="Heading2"/>
        <w:numPr>
          <w:ilvl w:val="1"/>
          <w:numId w:val="3"/>
        </w:numPr>
      </w:pPr>
      <w:r>
        <w:t xml:space="preserve">Software </w:t>
      </w:r>
      <w:r w:rsidR="00A97E28">
        <w:t>Requirements</w:t>
      </w:r>
    </w:p>
    <w:p w14:paraId="4CDA1867" w14:textId="7E9EFCBE" w:rsidR="00662952" w:rsidRDefault="00AE0DC1" w:rsidP="00662952">
      <w:pPr>
        <w:rPr>
          <w:color w:val="FF0000"/>
        </w:rPr>
      </w:pPr>
      <w:r w:rsidRPr="00AE0DC1">
        <w:rPr>
          <w:color w:val="FF0000"/>
        </w:rPr>
        <w:t xml:space="preserve">In this section you </w:t>
      </w:r>
      <w:r>
        <w:rPr>
          <w:color w:val="FF0000"/>
        </w:rPr>
        <w:t>detail what the</w:t>
      </w:r>
      <w:r w:rsidR="00A97E28">
        <w:rPr>
          <w:color w:val="FF0000"/>
        </w:rPr>
        <w:t xml:space="preserve"> </w:t>
      </w:r>
      <w:r>
        <w:rPr>
          <w:color w:val="FF0000"/>
        </w:rPr>
        <w:t xml:space="preserve">requirements for the software are. What functionality will it provide? </w:t>
      </w:r>
      <w:r w:rsidR="00A97E28">
        <w:rPr>
          <w:color w:val="FF0000"/>
        </w:rPr>
        <w:t>This is usually a formal listing, with requirements often using the word ‘Shall’. IE:</w:t>
      </w:r>
    </w:p>
    <w:p w14:paraId="59394E5D" w14:textId="06802E04" w:rsidR="00A97E28" w:rsidRDefault="00A97E28" w:rsidP="00A97E28">
      <w:pPr>
        <w:ind w:firstLine="284"/>
        <w:rPr>
          <w:color w:val="FF0000"/>
        </w:rPr>
      </w:pPr>
      <w:r>
        <w:rPr>
          <w:color w:val="FF0000"/>
        </w:rPr>
        <w:t>R</w:t>
      </w:r>
      <w:r w:rsidRPr="00A97E28">
        <w:rPr>
          <w:color w:val="FF0000"/>
        </w:rPr>
        <w:t>1.</w:t>
      </w:r>
      <w:r>
        <w:rPr>
          <w:color w:val="FF0000"/>
        </w:rPr>
        <w:t xml:space="preserve">1 </w:t>
      </w:r>
      <w:r w:rsidRPr="00A97E28">
        <w:rPr>
          <w:color w:val="FF0000"/>
        </w:rPr>
        <w:t>The program shall accept multiple file names as arguments from the command line.</w:t>
      </w:r>
    </w:p>
    <w:p w14:paraId="7E71F5F6" w14:textId="3EEFEB95" w:rsidR="00A97E28" w:rsidRDefault="00A97E28" w:rsidP="00A97E28">
      <w:pPr>
        <w:ind w:firstLine="284"/>
        <w:rPr>
          <w:color w:val="FF0000"/>
        </w:rPr>
      </w:pPr>
      <w:r>
        <w:rPr>
          <w:color w:val="FF0000"/>
        </w:rPr>
        <w:t xml:space="preserve">R1.2 </w:t>
      </w:r>
      <w:r w:rsidRPr="00A97E28">
        <w:rPr>
          <w:color w:val="FF0000"/>
        </w:rPr>
        <w:t>Each file name can be a simple file name or include the full path of the file with one or more levels.</w:t>
      </w:r>
    </w:p>
    <w:p w14:paraId="58029FD6" w14:textId="46525CF0" w:rsidR="00A97E28" w:rsidRDefault="00A97E28" w:rsidP="00A97E28">
      <w:pPr>
        <w:ind w:firstLine="284"/>
        <w:rPr>
          <w:color w:val="FF0000"/>
        </w:rPr>
      </w:pPr>
      <w:r>
        <w:rPr>
          <w:color w:val="FF0000"/>
        </w:rPr>
        <w:t>etc …</w:t>
      </w:r>
    </w:p>
    <w:p w14:paraId="3452F411" w14:textId="192E8032" w:rsidR="00547A3F" w:rsidRDefault="0FC8D73C" w:rsidP="00547A3F">
      <w:pPr>
        <w:rPr>
          <w:color w:val="FF0000"/>
        </w:rPr>
      </w:pPr>
      <w:r w:rsidRPr="0FC8D73C">
        <w:rPr>
          <w:color w:val="FF0000"/>
        </w:rPr>
        <w:t>Can be primarily functional requirements, though you may include other types if you think of them.</w:t>
      </w:r>
    </w:p>
    <w:p w14:paraId="49128A84" w14:textId="222C2279" w:rsidR="0FC8D73C" w:rsidRDefault="0FC8D73C" w:rsidP="0FC8D73C">
      <w:pPr>
        <w:rPr>
          <w:color w:val="FF0000"/>
        </w:rPr>
      </w:pPr>
      <w:bookmarkStart w:id="7" w:name="_Int_iUrUgkhY"/>
      <w:r w:rsidRPr="0FC8D73C">
        <w:t xml:space="preserve">R1.1 The program shall accept multiple file names as arguments from the command line. </w:t>
      </w:r>
      <w:bookmarkEnd w:id="7"/>
    </w:p>
    <w:p w14:paraId="2D35E9B4" w14:textId="5E8EBBD1" w:rsidR="0FC8D73C" w:rsidRDefault="0FC8D73C" w:rsidP="0FC8D73C">
      <w:pPr>
        <w:rPr>
          <w:color w:val="FF0000"/>
        </w:rPr>
      </w:pPr>
      <w:bookmarkStart w:id="8" w:name="_Int_H7vp9MGW"/>
      <w:r w:rsidRPr="0FC8D73C">
        <w:t>R1.2 Each file name can be a simple file name or include the full path of the file with one or more levels.</w:t>
      </w:r>
      <w:bookmarkEnd w:id="8"/>
    </w:p>
    <w:p w14:paraId="4BA1BDAD" w14:textId="15D50D9D" w:rsidR="0FC8D73C" w:rsidRDefault="0FC8D73C" w:rsidP="0FC8D73C">
      <w:r w:rsidRPr="0FC8D73C">
        <w:t>R1.3 The program shall provide a user-friendly interface for interactions.</w:t>
      </w:r>
    </w:p>
    <w:p w14:paraId="14E961CE" w14:textId="5A78E4DE" w:rsidR="0FC8D73C" w:rsidRDefault="0FC8D73C" w:rsidP="0FC8D73C">
      <w:r w:rsidRPr="0FC8D73C">
        <w:t>R1.4 The program shall offer users their preferred suburb for accommodation searches.</w:t>
      </w:r>
    </w:p>
    <w:p w14:paraId="43BF76C2" w14:textId="674AA7E3" w:rsidR="0FC8D73C" w:rsidRDefault="0FC8D73C" w:rsidP="0FC8D73C">
      <w:pPr>
        <w:rPr>
          <w:color w:val="FF0000"/>
        </w:rPr>
      </w:pPr>
      <w:r w:rsidRPr="0FC8D73C">
        <w:t>R1.5 The program shall enable users to specify the time of their stay using start and end dates.</w:t>
      </w:r>
    </w:p>
    <w:p w14:paraId="0717153C" w14:textId="3863D744" w:rsidR="0FC8D73C" w:rsidRDefault="0FC8D73C" w:rsidP="0FC8D73C">
      <w:pPr>
        <w:rPr>
          <w:color w:val="FF0000"/>
        </w:rPr>
      </w:pPr>
      <w:r w:rsidRPr="0FC8D73C">
        <w:t>R1.6 The program shall offer a visualization feature to display the distribution of rental prices within user-defined time periods.</w:t>
      </w:r>
    </w:p>
    <w:p w14:paraId="3C245CD8" w14:textId="1DE4FAA3" w:rsidR="0FC8D73C" w:rsidRDefault="0FC8D73C" w:rsidP="0FC8D73C">
      <w:pPr>
        <w:rPr>
          <w:color w:val="FF0000"/>
        </w:rPr>
      </w:pPr>
      <w:r w:rsidRPr="0FC8D73C">
        <w:t>R1.7 The program shall allow users to conduct keyword-based searches by inputting amenities or preferences such as "pool" or "pet."</w:t>
      </w:r>
    </w:p>
    <w:p w14:paraId="0C087302" w14:textId="11C5B3D4" w:rsidR="0FC8D73C" w:rsidRDefault="0FC8D73C" w:rsidP="0FC8D73C">
      <w:pPr>
        <w:rPr>
          <w:color w:val="FF0000"/>
        </w:rPr>
      </w:pPr>
      <w:r w:rsidRPr="0FC8D73C">
        <w:t>R1.8 The program shall process user inputs to filter property listings based on selected suburbs, time periods, and keywords.</w:t>
      </w:r>
    </w:p>
    <w:p w14:paraId="430AD528" w14:textId="28B6C34F" w:rsidR="0FC8D73C" w:rsidRDefault="0FC8D73C" w:rsidP="0FC8D73C">
      <w:pPr>
        <w:rPr>
          <w:color w:val="FF0000"/>
        </w:rPr>
      </w:pPr>
      <w:r w:rsidRPr="0FC8D73C">
        <w:t>R1.9 The program shall provide transparent property attributes including location, property type, amenities, and customer feedback.</w:t>
      </w:r>
    </w:p>
    <w:p w14:paraId="198D1DAF" w14:textId="262C633E" w:rsidR="0FC8D73C" w:rsidRDefault="0FC8D73C" w:rsidP="0FC8D73C">
      <w:bookmarkStart w:id="9" w:name="_Int_GQDv1h9y"/>
      <w:r w:rsidRPr="0FC8D73C">
        <w:t>R1.10 The program shall perform cleanliness analysis by identifying keywords related to cleanliness in customer reviews.</w:t>
      </w:r>
      <w:bookmarkEnd w:id="9"/>
    </w:p>
    <w:p w14:paraId="0F3BB314" w14:textId="014C717F" w:rsidR="0FC8D73C" w:rsidRDefault="0FC8D73C" w:rsidP="0FC8D73C">
      <w:r w:rsidRPr="0FC8D73C">
        <w:t>R1.11 The program shall display clear and understandable visualizations of price distributions and cleanliness insights.</w:t>
      </w:r>
    </w:p>
    <w:p w14:paraId="3D3A23F4" w14:textId="617F75C2" w:rsidR="0FC8D73C" w:rsidRDefault="0FC8D73C" w:rsidP="0FC8D73C">
      <w:pPr>
        <w:rPr>
          <w:color w:val="FF0000"/>
        </w:rPr>
      </w:pPr>
      <w:bookmarkStart w:id="10" w:name="_Int_M6p8J5wE"/>
      <w:r w:rsidRPr="0FC8D73C">
        <w:t>R1.12 The program shall be designed to handle various edge cases, such as invalid inputs and missing data, to ensure robustness.</w:t>
      </w:r>
      <w:bookmarkEnd w:id="10"/>
    </w:p>
    <w:p w14:paraId="7B36D1FA" w14:textId="04765333" w:rsidR="0FC8D73C" w:rsidRDefault="0FC8D73C" w:rsidP="0FC8D73C">
      <w:bookmarkStart w:id="11" w:name="_Int_dR0OXKLF"/>
      <w:r w:rsidRPr="0FC8D73C">
        <w:t>R1.13 The program shall provide an option for users to exit the software when their interactions are complete.</w:t>
      </w:r>
      <w:bookmarkEnd w:id="11"/>
    </w:p>
    <w:p w14:paraId="316434CB" w14:textId="77777777" w:rsidR="00AE0DC1" w:rsidRPr="00AE0DC1" w:rsidRDefault="00AE0DC1" w:rsidP="00662952">
      <w:pPr>
        <w:rPr>
          <w:color w:val="FF0000"/>
        </w:rPr>
      </w:pPr>
    </w:p>
    <w:p w14:paraId="6D1EF081" w14:textId="00551619" w:rsidR="00662952" w:rsidRDefault="00662952" w:rsidP="00662952">
      <w:pPr>
        <w:pStyle w:val="Heading2"/>
        <w:numPr>
          <w:ilvl w:val="1"/>
          <w:numId w:val="3"/>
        </w:numPr>
      </w:pPr>
      <w:bookmarkStart w:id="12" w:name="_Toc46748629"/>
      <w:r>
        <w:t>Use Cases</w:t>
      </w:r>
      <w:bookmarkEnd w:id="12"/>
      <w:r w:rsidR="00EA682D">
        <w:t xml:space="preserve"> &amp; Use Case Diagrams</w:t>
      </w:r>
    </w:p>
    <w:p w14:paraId="1C284EF9" w14:textId="2CFF435A" w:rsidR="00AE0DC1" w:rsidRPr="00AE0DC1" w:rsidRDefault="00AE0DC1" w:rsidP="00AE0DC1">
      <w:pPr>
        <w:rPr>
          <w:color w:val="FF0000"/>
        </w:rPr>
      </w:pPr>
      <w:r w:rsidRPr="00AE0DC1">
        <w:rPr>
          <w:color w:val="FF0000"/>
        </w:rPr>
        <w:t xml:space="preserve">In this section you </w:t>
      </w:r>
      <w:r>
        <w:rPr>
          <w:color w:val="FF0000"/>
        </w:rPr>
        <w:t>provide some use cases showing how people may use your software.</w:t>
      </w:r>
    </w:p>
    <w:p w14:paraId="26F18057" w14:textId="771CEDB8" w:rsidR="00662952" w:rsidRDefault="00662952" w:rsidP="00662952">
      <w:pPr>
        <w:rPr>
          <w:color w:val="FF0000"/>
        </w:rPr>
      </w:pPr>
    </w:p>
    <w:p w14:paraId="3FFA1204" w14:textId="5BC8FBD1" w:rsidR="0C0F7103" w:rsidRDefault="0C0F7103" w:rsidP="0C0F7103">
      <w:pPr>
        <w:rPr>
          <w:color w:val="FF0000"/>
        </w:rPr>
      </w:pPr>
      <w:r w:rsidRPr="0C0F7103">
        <w:t>Use Case Diagram 1. User searching Suburb and Time Period on Software System</w:t>
      </w:r>
    </w:p>
    <w:tbl>
      <w:tblPr>
        <w:tblStyle w:val="TableGrid"/>
        <w:tblW w:w="0" w:type="auto"/>
        <w:tblLayout w:type="fixed"/>
        <w:tblLook w:val="06A0" w:firstRow="1" w:lastRow="0" w:firstColumn="1" w:lastColumn="0" w:noHBand="1" w:noVBand="1"/>
      </w:tblPr>
      <w:tblGrid>
        <w:gridCol w:w="4508"/>
        <w:gridCol w:w="4508"/>
      </w:tblGrid>
      <w:tr w:rsidR="0C0F7103" w14:paraId="5A853351" w14:textId="77777777" w:rsidTr="0C0F7103">
        <w:trPr>
          <w:trHeight w:val="300"/>
        </w:trPr>
        <w:tc>
          <w:tcPr>
            <w:tcW w:w="4508" w:type="dxa"/>
          </w:tcPr>
          <w:p w14:paraId="60A39095" w14:textId="79A83DA7" w:rsidR="0C0F7103" w:rsidRDefault="0C0F7103" w:rsidP="0C0F7103">
            <w:pPr>
              <w:rPr>
                <w:b/>
                <w:bCs/>
              </w:rPr>
            </w:pPr>
            <w:r w:rsidRPr="0C0F7103">
              <w:rPr>
                <w:b/>
                <w:bCs/>
              </w:rPr>
              <w:t>Use Case ID</w:t>
            </w:r>
          </w:p>
        </w:tc>
        <w:tc>
          <w:tcPr>
            <w:tcW w:w="4508" w:type="dxa"/>
          </w:tcPr>
          <w:p w14:paraId="3E8F609D" w14:textId="7AE44D57" w:rsidR="0C0F7103" w:rsidRDefault="0C0F7103" w:rsidP="0C0F7103">
            <w:r>
              <w:t>1</w:t>
            </w:r>
          </w:p>
        </w:tc>
      </w:tr>
      <w:tr w:rsidR="0C0F7103" w14:paraId="3CC64F0D" w14:textId="77777777" w:rsidTr="0C0F7103">
        <w:trPr>
          <w:trHeight w:val="300"/>
        </w:trPr>
        <w:tc>
          <w:tcPr>
            <w:tcW w:w="4508" w:type="dxa"/>
          </w:tcPr>
          <w:p w14:paraId="57D94994" w14:textId="456CE588" w:rsidR="0C0F7103" w:rsidRDefault="0C0F7103" w:rsidP="0C0F7103">
            <w:pPr>
              <w:rPr>
                <w:b/>
                <w:bCs/>
              </w:rPr>
            </w:pPr>
            <w:r w:rsidRPr="0C0F7103">
              <w:rPr>
                <w:b/>
                <w:bCs/>
              </w:rPr>
              <w:t>Use Case Name</w:t>
            </w:r>
          </w:p>
        </w:tc>
        <w:tc>
          <w:tcPr>
            <w:tcW w:w="4508" w:type="dxa"/>
          </w:tcPr>
          <w:p w14:paraId="5DE6A615" w14:textId="0B9A21CE" w:rsidR="0C0F7103" w:rsidRDefault="0C0F7103" w:rsidP="0C0F7103">
            <w:r>
              <w:t>Search by Suburb and Time Period</w:t>
            </w:r>
          </w:p>
        </w:tc>
      </w:tr>
      <w:tr w:rsidR="0C0F7103" w14:paraId="6374CB0A" w14:textId="77777777" w:rsidTr="0C0F7103">
        <w:trPr>
          <w:trHeight w:val="300"/>
        </w:trPr>
        <w:tc>
          <w:tcPr>
            <w:tcW w:w="4508" w:type="dxa"/>
          </w:tcPr>
          <w:p w14:paraId="43B26193" w14:textId="42FA726D" w:rsidR="0C0F7103" w:rsidRDefault="0C0F7103" w:rsidP="0C0F7103">
            <w:pPr>
              <w:rPr>
                <w:b/>
                <w:bCs/>
              </w:rPr>
            </w:pPr>
            <w:r w:rsidRPr="0C0F7103">
              <w:rPr>
                <w:b/>
                <w:bCs/>
              </w:rPr>
              <w:t>Actors</w:t>
            </w:r>
          </w:p>
        </w:tc>
        <w:tc>
          <w:tcPr>
            <w:tcW w:w="4508" w:type="dxa"/>
          </w:tcPr>
          <w:p w14:paraId="767A3ED0" w14:textId="22F4655A" w:rsidR="0C0F7103" w:rsidRDefault="0C0F7103" w:rsidP="0C0F7103">
            <w:r>
              <w:t>User</w:t>
            </w:r>
          </w:p>
        </w:tc>
      </w:tr>
      <w:tr w:rsidR="0C0F7103" w14:paraId="382B1ECF" w14:textId="77777777" w:rsidTr="0C0F7103">
        <w:trPr>
          <w:trHeight w:val="300"/>
        </w:trPr>
        <w:tc>
          <w:tcPr>
            <w:tcW w:w="4508" w:type="dxa"/>
          </w:tcPr>
          <w:p w14:paraId="61C8D1A8" w14:textId="45F90EE3" w:rsidR="0C0F7103" w:rsidRDefault="0C0F7103" w:rsidP="0C0F7103">
            <w:pPr>
              <w:rPr>
                <w:b/>
                <w:bCs/>
              </w:rPr>
            </w:pPr>
            <w:r w:rsidRPr="0C0F7103">
              <w:rPr>
                <w:b/>
                <w:bCs/>
              </w:rPr>
              <w:t>Description</w:t>
            </w:r>
          </w:p>
        </w:tc>
        <w:tc>
          <w:tcPr>
            <w:tcW w:w="4508" w:type="dxa"/>
          </w:tcPr>
          <w:p w14:paraId="45F1D2A4" w14:textId="03578A82" w:rsidR="0C0F7103" w:rsidRDefault="0C0F7103" w:rsidP="0C0F7103">
            <w:r>
              <w:t>The software is used by the User to narrow down accommodation options in Sydney specific to the User’s requirements of suburb and specific time frame.</w:t>
            </w:r>
          </w:p>
        </w:tc>
      </w:tr>
      <w:tr w:rsidR="0C0F7103" w14:paraId="77C063E0" w14:textId="77777777" w:rsidTr="0C0F7103">
        <w:trPr>
          <w:trHeight w:val="300"/>
        </w:trPr>
        <w:tc>
          <w:tcPr>
            <w:tcW w:w="4508" w:type="dxa"/>
          </w:tcPr>
          <w:p w14:paraId="75671D0B" w14:textId="4AAC8481" w:rsidR="0C0F7103" w:rsidRDefault="0C0F7103" w:rsidP="0C0F7103">
            <w:pPr>
              <w:rPr>
                <w:b/>
                <w:bCs/>
              </w:rPr>
            </w:pPr>
            <w:r w:rsidRPr="0C0F7103">
              <w:rPr>
                <w:b/>
                <w:bCs/>
              </w:rPr>
              <w:t>Pre-Conditions</w:t>
            </w:r>
          </w:p>
        </w:tc>
        <w:tc>
          <w:tcPr>
            <w:tcW w:w="4508" w:type="dxa"/>
          </w:tcPr>
          <w:p w14:paraId="0F2080E7" w14:textId="5E29490C" w:rsidR="0C0F7103" w:rsidRDefault="0C0F7103" w:rsidP="0C0F7103">
            <w:r>
              <w:t>The user has launched the Airbnb data analysis and visualization program and is presented with the user interface.</w:t>
            </w:r>
          </w:p>
        </w:tc>
      </w:tr>
      <w:tr w:rsidR="0C0F7103" w14:paraId="286B13E7" w14:textId="77777777" w:rsidTr="0C0F7103">
        <w:trPr>
          <w:trHeight w:val="300"/>
        </w:trPr>
        <w:tc>
          <w:tcPr>
            <w:tcW w:w="4508" w:type="dxa"/>
          </w:tcPr>
          <w:p w14:paraId="272E0906" w14:textId="13154687" w:rsidR="0C0F7103" w:rsidRDefault="0C0F7103" w:rsidP="0C0F7103">
            <w:pPr>
              <w:rPr>
                <w:b/>
                <w:bCs/>
              </w:rPr>
            </w:pPr>
            <w:r w:rsidRPr="0C0F7103">
              <w:rPr>
                <w:b/>
                <w:bCs/>
              </w:rPr>
              <w:t>Flow of Events</w:t>
            </w:r>
          </w:p>
        </w:tc>
        <w:tc>
          <w:tcPr>
            <w:tcW w:w="4508" w:type="dxa"/>
          </w:tcPr>
          <w:p w14:paraId="16C5D9F0" w14:textId="525A2E2E" w:rsidR="0C0F7103" w:rsidRDefault="0C0F7103" w:rsidP="0C0F7103">
            <w:pPr>
              <w:pStyle w:val="ListParagraph"/>
              <w:numPr>
                <w:ilvl w:val="0"/>
                <w:numId w:val="8"/>
              </w:numPr>
            </w:pPr>
            <w:r>
              <w:t>User opens the software</w:t>
            </w:r>
          </w:p>
          <w:p w14:paraId="7A45B77E" w14:textId="3E5792E8" w:rsidR="0C0F7103" w:rsidRDefault="0C0F7103" w:rsidP="0C0F7103">
            <w:pPr>
              <w:pStyle w:val="ListParagraph"/>
              <w:numPr>
                <w:ilvl w:val="0"/>
                <w:numId w:val="8"/>
              </w:numPr>
            </w:pPr>
            <w:r>
              <w:t>User selects Option to search by suburb and time period.</w:t>
            </w:r>
          </w:p>
          <w:p w14:paraId="292592DD" w14:textId="74CBC51D" w:rsidR="0C0F7103" w:rsidRDefault="0C0F7103" w:rsidP="0C0F7103">
            <w:pPr>
              <w:pStyle w:val="ListParagraph"/>
              <w:numPr>
                <w:ilvl w:val="0"/>
                <w:numId w:val="8"/>
              </w:numPr>
            </w:pPr>
            <w:r>
              <w:t>User inputs suburb and stay dates.</w:t>
            </w:r>
          </w:p>
          <w:p w14:paraId="7681F2F8" w14:textId="21B5C2AE" w:rsidR="0C0F7103" w:rsidRDefault="0C0F7103" w:rsidP="0C0F7103">
            <w:pPr>
              <w:pStyle w:val="ListParagraph"/>
              <w:numPr>
                <w:ilvl w:val="0"/>
                <w:numId w:val="8"/>
              </w:numPr>
            </w:pPr>
            <w:r>
              <w:t>User submits Input.</w:t>
            </w:r>
          </w:p>
          <w:p w14:paraId="16E6FF26" w14:textId="55B4118E" w:rsidR="0C0F7103" w:rsidRDefault="0C0F7103" w:rsidP="0C0F7103">
            <w:pPr>
              <w:pStyle w:val="ListParagraph"/>
              <w:numPr>
                <w:ilvl w:val="0"/>
                <w:numId w:val="8"/>
              </w:numPr>
            </w:pPr>
            <w:r>
              <w:t>System processes input and retrieves listings.</w:t>
            </w:r>
          </w:p>
          <w:p w14:paraId="0F6274DC" w14:textId="03932054" w:rsidR="0C0F7103" w:rsidRDefault="0C0F7103" w:rsidP="0C0F7103">
            <w:pPr>
              <w:pStyle w:val="ListParagraph"/>
              <w:numPr>
                <w:ilvl w:val="0"/>
                <w:numId w:val="8"/>
              </w:numPr>
            </w:pPr>
            <w:r>
              <w:t>System displays listing details to the user.</w:t>
            </w:r>
          </w:p>
        </w:tc>
      </w:tr>
      <w:tr w:rsidR="0C0F7103" w14:paraId="605017ED" w14:textId="77777777" w:rsidTr="0C0F7103">
        <w:trPr>
          <w:trHeight w:val="300"/>
        </w:trPr>
        <w:tc>
          <w:tcPr>
            <w:tcW w:w="4508" w:type="dxa"/>
          </w:tcPr>
          <w:p w14:paraId="2A659BAE" w14:textId="7E19264C" w:rsidR="0C0F7103" w:rsidRDefault="0C0F7103" w:rsidP="0C0F7103">
            <w:pPr>
              <w:rPr>
                <w:b/>
                <w:bCs/>
              </w:rPr>
            </w:pPr>
            <w:r w:rsidRPr="0C0F7103">
              <w:rPr>
                <w:b/>
                <w:bCs/>
              </w:rPr>
              <w:t>Post-Conditions</w:t>
            </w:r>
          </w:p>
        </w:tc>
        <w:tc>
          <w:tcPr>
            <w:tcW w:w="4508" w:type="dxa"/>
          </w:tcPr>
          <w:p w14:paraId="4ED5888F" w14:textId="5CB4B4BD" w:rsidR="0C0F7103" w:rsidRDefault="0C0F7103" w:rsidP="0C0F7103">
            <w:r>
              <w:t xml:space="preserve">User receives an organised list of available accommodations in the chosen suburb for the specified </w:t>
            </w:r>
            <w:bookmarkStart w:id="13" w:name="_Int_UHlmxKJ5"/>
            <w:r>
              <w:t>time period</w:t>
            </w:r>
            <w:bookmarkEnd w:id="13"/>
            <w:r>
              <w:t>.</w:t>
            </w:r>
          </w:p>
        </w:tc>
      </w:tr>
      <w:tr w:rsidR="0C0F7103" w14:paraId="02B09926" w14:textId="77777777" w:rsidTr="0C0F7103">
        <w:trPr>
          <w:trHeight w:val="300"/>
        </w:trPr>
        <w:tc>
          <w:tcPr>
            <w:tcW w:w="4508" w:type="dxa"/>
          </w:tcPr>
          <w:p w14:paraId="02D2DF56" w14:textId="433EB322" w:rsidR="0C0F7103" w:rsidRDefault="0C0F7103" w:rsidP="0C0F7103">
            <w:pPr>
              <w:rPr>
                <w:b/>
                <w:bCs/>
              </w:rPr>
            </w:pPr>
            <w:r w:rsidRPr="0C0F7103">
              <w:rPr>
                <w:b/>
                <w:bCs/>
              </w:rPr>
              <w:t>Alternate Flow</w:t>
            </w:r>
          </w:p>
        </w:tc>
        <w:tc>
          <w:tcPr>
            <w:tcW w:w="4508" w:type="dxa"/>
          </w:tcPr>
          <w:p w14:paraId="71566596" w14:textId="37D8E12B" w:rsidR="0C0F7103" w:rsidRDefault="0C0F7103" w:rsidP="0C0F7103">
            <w:r>
              <w:t>Invalid inputs – System prompts user to re-enter information.</w:t>
            </w:r>
          </w:p>
          <w:p w14:paraId="5E0C2BA7" w14:textId="521A9EC0" w:rsidR="0C0F7103" w:rsidRDefault="0C0F7103" w:rsidP="0C0F7103">
            <w:r>
              <w:t>No listings found – System informs user and suggests adjusting parameters.</w:t>
            </w:r>
          </w:p>
        </w:tc>
      </w:tr>
    </w:tbl>
    <w:p w14:paraId="6F392B77" w14:textId="77777777" w:rsidR="00662952" w:rsidRDefault="00662952" w:rsidP="00662952"/>
    <w:p w14:paraId="7F455855" w14:textId="343C3C30" w:rsidR="00662952" w:rsidRPr="00662952" w:rsidRDefault="0C0F7103" w:rsidP="00662952">
      <w:r>
        <w:t>Use Case 1</w:t>
      </w:r>
    </w:p>
    <w:p w14:paraId="738FDBEE" w14:textId="36135090" w:rsidR="00926CFD" w:rsidRDefault="00926CFD">
      <w:r>
        <w:rPr>
          <w:noProof/>
        </w:rPr>
        <w:drawing>
          <wp:inline distT="0" distB="0" distL="0" distR="0" wp14:anchorId="2EB8AA7A" wp14:editId="5942A1A8">
            <wp:extent cx="4003497" cy="3711575"/>
            <wp:effectExtent l="0" t="0" r="0" b="0"/>
            <wp:docPr id="1404013059" name="Picture 14040130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4003497" cy="3711575"/>
                    </a:xfrm>
                    <a:prstGeom prst="rect">
                      <a:avLst/>
                    </a:prstGeom>
                  </pic:spPr>
                </pic:pic>
              </a:graphicData>
            </a:graphic>
          </wp:inline>
        </w:drawing>
      </w:r>
    </w:p>
    <w:p w14:paraId="6744A689" w14:textId="223A1769" w:rsidR="0C0F7103" w:rsidRDefault="0C0F7103" w:rsidP="0C0F7103"/>
    <w:p w14:paraId="6B81014E" w14:textId="1EB7DFCC" w:rsidR="0C0F7103" w:rsidRDefault="0C0F7103" w:rsidP="0C0F7103"/>
    <w:p w14:paraId="70F52774" w14:textId="25083C11" w:rsidR="00926CFD" w:rsidRDefault="00AE0DC1" w:rsidP="00926CFD">
      <w:pPr>
        <w:pStyle w:val="Heading1"/>
        <w:numPr>
          <w:ilvl w:val="0"/>
          <w:numId w:val="3"/>
        </w:numPr>
      </w:pPr>
      <w:bookmarkStart w:id="14" w:name="_Toc46748630"/>
      <w:r>
        <w:t>Software Design and S</w:t>
      </w:r>
      <w:r w:rsidR="00FB38C7">
        <w:t>ystem Components</w:t>
      </w:r>
      <w:bookmarkEnd w:id="14"/>
    </w:p>
    <w:p w14:paraId="2992ECF1" w14:textId="28B829C3" w:rsidR="00FB38C7" w:rsidRDefault="00AE0DC1" w:rsidP="00FB38C7">
      <w:pPr>
        <w:pStyle w:val="Heading2"/>
        <w:numPr>
          <w:ilvl w:val="1"/>
          <w:numId w:val="3"/>
        </w:numPr>
      </w:pPr>
      <w:r>
        <w:t>Software Design</w:t>
      </w:r>
    </w:p>
    <w:p w14:paraId="09645543" w14:textId="52A984DB" w:rsidR="00AE0DC1" w:rsidRPr="00AE0DC1" w:rsidRDefault="00AE0DC1" w:rsidP="00FB38C7">
      <w:pPr>
        <w:rPr>
          <w:color w:val="FF0000"/>
        </w:rPr>
      </w:pPr>
      <w:r>
        <w:rPr>
          <w:color w:val="FF0000"/>
        </w:rPr>
        <w:t>A block diagram/flowchart of how your software might work</w:t>
      </w:r>
    </w:p>
    <w:p w14:paraId="7E4AE4E3" w14:textId="77777777" w:rsidR="00AE0DC1" w:rsidRDefault="00AE0DC1" w:rsidP="00AE0DC1">
      <w:pPr>
        <w:pStyle w:val="Heading2"/>
        <w:numPr>
          <w:ilvl w:val="1"/>
          <w:numId w:val="3"/>
        </w:numPr>
      </w:pPr>
      <w:r>
        <w:t>System Components</w:t>
      </w:r>
    </w:p>
    <w:p w14:paraId="05FA9DAC" w14:textId="77777777" w:rsidR="00AE0DC1" w:rsidRDefault="00AE0DC1" w:rsidP="00AE0DC1">
      <w:pPr>
        <w:pStyle w:val="Heading3"/>
        <w:numPr>
          <w:ilvl w:val="2"/>
          <w:numId w:val="3"/>
        </w:numPr>
      </w:pPr>
      <w:r>
        <w:t>Functions</w:t>
      </w:r>
    </w:p>
    <w:p w14:paraId="45CFF033" w14:textId="3D15ED91" w:rsidR="00AE0DC1" w:rsidRPr="00AE0DC1" w:rsidRDefault="001D051F" w:rsidP="00AE0DC1">
      <w:pPr>
        <w:rPr>
          <w:color w:val="FF0000"/>
        </w:rPr>
      </w:pPr>
      <w:r>
        <w:rPr>
          <w:color w:val="FF0000"/>
        </w:rPr>
        <w:t>Preliminary list</w:t>
      </w:r>
      <w:r w:rsidR="00AE0DC1" w:rsidRPr="00AE0DC1">
        <w:rPr>
          <w:color w:val="FF0000"/>
        </w:rPr>
        <w:t xml:space="preserve"> of all functions in the software. For each function in the list the following information is provided:</w:t>
      </w:r>
    </w:p>
    <w:p w14:paraId="553EA67F" w14:textId="77777777" w:rsidR="00AE0DC1" w:rsidRPr="00AE0DC1" w:rsidRDefault="00AE0DC1" w:rsidP="00AE0DC1">
      <w:pPr>
        <w:pStyle w:val="ListParagraph"/>
        <w:numPr>
          <w:ilvl w:val="0"/>
          <w:numId w:val="6"/>
        </w:numPr>
        <w:rPr>
          <w:color w:val="FF0000"/>
        </w:rPr>
      </w:pPr>
      <w:r w:rsidRPr="00AE0DC1">
        <w:rPr>
          <w:color w:val="FF0000"/>
        </w:rPr>
        <w:t>a brief description of what it does  (1 or 2 sentences);</w:t>
      </w:r>
    </w:p>
    <w:p w14:paraId="5F864B66" w14:textId="77777777" w:rsidR="00AE0DC1" w:rsidRPr="00AE0DC1" w:rsidRDefault="00AE0DC1" w:rsidP="00AE0DC1">
      <w:pPr>
        <w:pStyle w:val="ListParagraph"/>
        <w:numPr>
          <w:ilvl w:val="0"/>
          <w:numId w:val="6"/>
        </w:numPr>
        <w:rPr>
          <w:color w:val="FF0000"/>
        </w:rPr>
      </w:pPr>
      <w:r w:rsidRPr="00AE0DC1">
        <w:rPr>
          <w:color w:val="FF0000"/>
        </w:rPr>
        <w:t>a list of the input parameters, and their data types, and what they are used for;</w:t>
      </w:r>
    </w:p>
    <w:p w14:paraId="3E076C29" w14:textId="77777777" w:rsidR="00AE0DC1" w:rsidRPr="00AE0DC1" w:rsidRDefault="00AE0DC1" w:rsidP="00AE0DC1">
      <w:pPr>
        <w:pStyle w:val="ListParagraph"/>
        <w:numPr>
          <w:ilvl w:val="0"/>
          <w:numId w:val="5"/>
        </w:numPr>
        <w:rPr>
          <w:color w:val="FF0000"/>
        </w:rPr>
      </w:pPr>
      <w:r w:rsidRPr="00AE0DC1">
        <w:rPr>
          <w:color w:val="FF0000"/>
        </w:rPr>
        <w:t>a list of any side effects caused by the function (ie change global or member variables, changes data passed by reference from calling function etc)</w:t>
      </w:r>
    </w:p>
    <w:p w14:paraId="3DCD2E25" w14:textId="77777777" w:rsidR="00AE0DC1" w:rsidRPr="00AE0DC1" w:rsidRDefault="00AE0DC1" w:rsidP="00AE0DC1">
      <w:pPr>
        <w:pStyle w:val="ListParagraph"/>
        <w:numPr>
          <w:ilvl w:val="0"/>
          <w:numId w:val="5"/>
        </w:numPr>
        <w:rPr>
          <w:color w:val="FF0000"/>
        </w:rPr>
      </w:pPr>
      <w:r w:rsidRPr="00AE0DC1">
        <w:rPr>
          <w:color w:val="FF0000"/>
        </w:rPr>
        <w:t>a description of the function’s return value</w:t>
      </w:r>
    </w:p>
    <w:p w14:paraId="5E8595C8" w14:textId="77777777" w:rsidR="00AE0DC1" w:rsidRPr="00AE0DC1" w:rsidRDefault="00AE0DC1" w:rsidP="00AE0DC1"/>
    <w:p w14:paraId="082C106A" w14:textId="32508157" w:rsidR="00AE0DC1" w:rsidRDefault="00AE0DC1" w:rsidP="00AE0DC1">
      <w:pPr>
        <w:pStyle w:val="Heading3"/>
        <w:numPr>
          <w:ilvl w:val="2"/>
          <w:numId w:val="3"/>
        </w:numPr>
      </w:pPr>
      <w:r>
        <w:t>Data Structures</w:t>
      </w:r>
      <w:r w:rsidR="001D051F">
        <w:t xml:space="preserve"> / Data Sources</w:t>
      </w:r>
    </w:p>
    <w:p w14:paraId="78D8A499" w14:textId="678A4972" w:rsidR="00AE0DC1" w:rsidRPr="00AE0DC1" w:rsidRDefault="00AE0DC1" w:rsidP="00AE0DC1">
      <w:pPr>
        <w:rPr>
          <w:color w:val="FF0000"/>
        </w:rPr>
      </w:pPr>
      <w:r w:rsidRPr="00AE0DC1">
        <w:rPr>
          <w:color w:val="FF0000"/>
        </w:rPr>
        <w:t>List of all data structures in the software (eg linked lists, trees, arrays etc)</w:t>
      </w:r>
      <w:r w:rsidR="001D051F">
        <w:rPr>
          <w:color w:val="FF0000"/>
        </w:rPr>
        <w:t xml:space="preserve"> or eternal data sources</w:t>
      </w:r>
      <w:r w:rsidRPr="00AE0DC1">
        <w:rPr>
          <w:color w:val="FF0000"/>
        </w:rPr>
        <w:t>. For each data structure in the list the following information is provided:</w:t>
      </w:r>
    </w:p>
    <w:p w14:paraId="2A2F7E44" w14:textId="77777777" w:rsidR="00AE0DC1" w:rsidRPr="00AE0DC1" w:rsidRDefault="00AE0DC1" w:rsidP="00AE0DC1">
      <w:pPr>
        <w:pStyle w:val="ListParagraph"/>
        <w:numPr>
          <w:ilvl w:val="0"/>
          <w:numId w:val="5"/>
        </w:numPr>
        <w:rPr>
          <w:color w:val="FF0000"/>
        </w:rPr>
      </w:pPr>
      <w:r w:rsidRPr="00AE0DC1">
        <w:rPr>
          <w:color w:val="FF0000"/>
        </w:rPr>
        <w:t xml:space="preserve">Type of structure (tree, list etc), </w:t>
      </w:r>
    </w:p>
    <w:p w14:paraId="7B0BB3C4" w14:textId="77777777" w:rsidR="00AE0DC1" w:rsidRPr="00AE0DC1" w:rsidRDefault="00AE0DC1" w:rsidP="00AE0DC1">
      <w:pPr>
        <w:pStyle w:val="ListParagraph"/>
        <w:numPr>
          <w:ilvl w:val="0"/>
          <w:numId w:val="5"/>
        </w:numPr>
        <w:rPr>
          <w:color w:val="FF0000"/>
        </w:rPr>
      </w:pPr>
      <w:r w:rsidRPr="00AE0DC1">
        <w:rPr>
          <w:color w:val="FF0000"/>
        </w:rPr>
        <w:t>Description of where and how it is used</w:t>
      </w:r>
    </w:p>
    <w:p w14:paraId="0AFC67D5" w14:textId="77777777" w:rsidR="00AE0DC1" w:rsidRPr="00AE0DC1" w:rsidRDefault="00AE0DC1" w:rsidP="00AE0DC1">
      <w:pPr>
        <w:pStyle w:val="ListParagraph"/>
        <w:numPr>
          <w:ilvl w:val="0"/>
          <w:numId w:val="5"/>
        </w:numPr>
        <w:rPr>
          <w:color w:val="FF0000"/>
        </w:rPr>
      </w:pPr>
      <w:r w:rsidRPr="00AE0DC1">
        <w:rPr>
          <w:color w:val="FF0000"/>
        </w:rPr>
        <w:t>List of data members, and what each one is for do</w:t>
      </w:r>
    </w:p>
    <w:p w14:paraId="10281326" w14:textId="77777777" w:rsidR="00AE0DC1" w:rsidRDefault="00AE0DC1" w:rsidP="00AE0DC1">
      <w:pPr>
        <w:pStyle w:val="ListParagraph"/>
        <w:numPr>
          <w:ilvl w:val="0"/>
          <w:numId w:val="5"/>
        </w:numPr>
        <w:rPr>
          <w:color w:val="FF0000"/>
        </w:rPr>
      </w:pPr>
      <w:r w:rsidRPr="00AE0DC1">
        <w:rPr>
          <w:color w:val="FF0000"/>
        </w:rPr>
        <w:t>List of functions that use it</w:t>
      </w:r>
    </w:p>
    <w:p w14:paraId="0752BB0B" w14:textId="77777777" w:rsidR="00AE0DC1" w:rsidRPr="00AE0DC1" w:rsidRDefault="00AE0DC1" w:rsidP="001D051F">
      <w:pPr>
        <w:pStyle w:val="ListParagraph"/>
        <w:ind w:left="1080"/>
        <w:rPr>
          <w:color w:val="FF0000"/>
        </w:rPr>
      </w:pPr>
    </w:p>
    <w:p w14:paraId="1D7E6A55" w14:textId="3C09D40A" w:rsidR="00AE0DC1" w:rsidRDefault="00AE0DC1" w:rsidP="00AE0DC1">
      <w:pPr>
        <w:pStyle w:val="Heading3"/>
        <w:numPr>
          <w:ilvl w:val="2"/>
          <w:numId w:val="3"/>
        </w:numPr>
      </w:pPr>
      <w:r>
        <w:t>Detailed Design</w:t>
      </w:r>
    </w:p>
    <w:p w14:paraId="47F52773" w14:textId="6B2147AF" w:rsidR="00AE0DC1" w:rsidRDefault="00AE0DC1" w:rsidP="00AE0DC1">
      <w:pPr>
        <w:rPr>
          <w:color w:val="FF0000"/>
        </w:rPr>
      </w:pPr>
      <w:r>
        <w:rPr>
          <w:color w:val="FF0000"/>
        </w:rPr>
        <w:t xml:space="preserve">Pseudocode for all non-standard / </w:t>
      </w:r>
      <w:r w:rsidRPr="00AE0DC1">
        <w:rPr>
          <w:color w:val="FF0000"/>
        </w:rPr>
        <w:t>non-trivial algorithms that operate on data</w:t>
      </w:r>
      <w:r>
        <w:rPr>
          <w:color w:val="FF0000"/>
        </w:rPr>
        <w:t xml:space="preserve"> </w:t>
      </w:r>
      <w:r w:rsidRPr="00AE0DC1">
        <w:rPr>
          <w:color w:val="FF0000"/>
        </w:rPr>
        <w:t>structures</w:t>
      </w:r>
    </w:p>
    <w:p w14:paraId="77AA54AC" w14:textId="77777777" w:rsidR="00AE0DC1" w:rsidRDefault="00AE0DC1" w:rsidP="00AE0DC1">
      <w:pPr>
        <w:rPr>
          <w:color w:val="FF0000"/>
        </w:rPr>
      </w:pPr>
    </w:p>
    <w:p w14:paraId="5C7F4298" w14:textId="77777777" w:rsidR="00AE0DC1" w:rsidRDefault="00AE0DC1" w:rsidP="00AE0DC1">
      <w:pPr>
        <w:rPr>
          <w:color w:val="FF0000"/>
        </w:rPr>
      </w:pPr>
    </w:p>
    <w:p w14:paraId="533F5C58" w14:textId="76C7E634" w:rsidR="00AE0DC1" w:rsidRDefault="00AE0DC1">
      <w:r>
        <w:br w:type="page"/>
      </w:r>
    </w:p>
    <w:p w14:paraId="2095C3B7" w14:textId="47C96233" w:rsidR="00926CFD" w:rsidRDefault="00FB38C7" w:rsidP="00926CFD">
      <w:pPr>
        <w:pStyle w:val="Heading1"/>
        <w:numPr>
          <w:ilvl w:val="0"/>
          <w:numId w:val="3"/>
        </w:numPr>
      </w:pPr>
      <w:bookmarkStart w:id="15" w:name="_Toc46748633"/>
      <w:r>
        <w:t>User Interface Design</w:t>
      </w:r>
      <w:bookmarkEnd w:id="15"/>
    </w:p>
    <w:p w14:paraId="515887E2" w14:textId="176103BA" w:rsidR="00926876" w:rsidRDefault="00926876" w:rsidP="00926876">
      <w:pPr>
        <w:rPr>
          <w:color w:val="FF0000"/>
        </w:rPr>
      </w:pPr>
      <w:r w:rsidRPr="00362E24">
        <w:rPr>
          <w:color w:val="FF0000"/>
        </w:rPr>
        <w:t>This is your initial</w:t>
      </w:r>
      <w:r w:rsidR="00362E24" w:rsidRPr="00362E24">
        <w:rPr>
          <w:color w:val="FF0000"/>
        </w:rPr>
        <w:t xml:space="preserve"> interface</w:t>
      </w:r>
      <w:r w:rsidRPr="00362E24">
        <w:rPr>
          <w:color w:val="FF0000"/>
        </w:rPr>
        <w:t xml:space="preserve"> design. Describe the tools you used for this design stage and any key findings that informed your design.  This </w:t>
      </w:r>
      <w:r w:rsidR="00362E24" w:rsidRPr="00362E24">
        <w:rPr>
          <w:color w:val="FF0000"/>
        </w:rPr>
        <w:t>introduction is descriptive and should</w:t>
      </w:r>
      <w:r w:rsidRPr="00362E24">
        <w:rPr>
          <w:color w:val="FF0000"/>
        </w:rPr>
        <w:t xml:space="preserve"> explain what you have completed for the actual design work you will present in the sub-section</w:t>
      </w:r>
      <w:r w:rsidR="00362E24">
        <w:rPr>
          <w:color w:val="FF0000"/>
        </w:rPr>
        <w:t>s below.</w:t>
      </w:r>
    </w:p>
    <w:p w14:paraId="7FD8AE9D" w14:textId="77777777" w:rsidR="00362E24" w:rsidRDefault="00362E24" w:rsidP="00926876"/>
    <w:p w14:paraId="16C8E08B" w14:textId="613DCD32" w:rsidR="00362E24" w:rsidRDefault="00926876" w:rsidP="00362E24">
      <w:pPr>
        <w:pStyle w:val="Heading2"/>
        <w:numPr>
          <w:ilvl w:val="1"/>
          <w:numId w:val="3"/>
        </w:numPr>
      </w:pPr>
      <w:r>
        <w:t>Structural Design</w:t>
      </w:r>
    </w:p>
    <w:p w14:paraId="76759308" w14:textId="5B6025F3" w:rsidR="00926876" w:rsidRPr="00362E24" w:rsidRDefault="00926876" w:rsidP="00926876">
      <w:pPr>
        <w:rPr>
          <w:color w:val="FF0000"/>
        </w:rPr>
      </w:pPr>
      <w:r w:rsidRPr="00362E24">
        <w:rPr>
          <w:color w:val="FF0000"/>
        </w:rPr>
        <w:t>Structural design refers to the navigational and information structure of your product – the structure that supports the interface layout.  How will you structure your product?  How will you group your information?  How will you navigate through your product?  Why?  This can take the form of a diagram showing structure and hierarchy, supported by a discussion and justification of your choices.  Why have you made these design choices?</w:t>
      </w:r>
      <w:r w:rsidR="00362E24">
        <w:rPr>
          <w:color w:val="FF0000"/>
        </w:rPr>
        <w:t xml:space="preserve"> </w:t>
      </w:r>
      <w:r w:rsidRPr="00362E24">
        <w:rPr>
          <w:color w:val="FF0000"/>
        </w:rPr>
        <w:t xml:space="preserve">Describe and outline the structure of your </w:t>
      </w:r>
      <w:r w:rsidR="00362E24">
        <w:rPr>
          <w:color w:val="FF0000"/>
        </w:rPr>
        <w:t>interface</w:t>
      </w:r>
      <w:r w:rsidRPr="00362E24">
        <w:rPr>
          <w:color w:val="FF0000"/>
        </w:rPr>
        <w:t xml:space="preserve"> and of your information. </w:t>
      </w:r>
    </w:p>
    <w:p w14:paraId="17968402" w14:textId="77777777" w:rsidR="00926876" w:rsidRDefault="00926876" w:rsidP="00926876"/>
    <w:p w14:paraId="5ED37298" w14:textId="6D34E6C3" w:rsidR="00362E24" w:rsidRPr="00362E24" w:rsidRDefault="00926876" w:rsidP="00362E24">
      <w:pPr>
        <w:pStyle w:val="Heading2"/>
        <w:numPr>
          <w:ilvl w:val="1"/>
          <w:numId w:val="3"/>
        </w:numPr>
      </w:pPr>
      <w:r>
        <w:t>Visual Design</w:t>
      </w:r>
    </w:p>
    <w:p w14:paraId="7E9A331C" w14:textId="1B57EA14" w:rsidR="00926876" w:rsidRPr="00362E24" w:rsidRDefault="00926876" w:rsidP="00926876">
      <w:pPr>
        <w:rPr>
          <w:color w:val="FF0000"/>
        </w:rPr>
      </w:pPr>
      <w:r w:rsidRPr="00362E24">
        <w:rPr>
          <w:color w:val="FF0000"/>
        </w:rPr>
        <w:t xml:space="preserve">Detail your visual design: Layout, visual elements, icons, graphics, style, colour, fonts general screen designs. This can be sketches, wireframes, mockups etc, supported by a discussion, explanation, and </w:t>
      </w:r>
      <w:r w:rsidR="00362E24">
        <w:rPr>
          <w:color w:val="FF0000"/>
        </w:rPr>
        <w:t xml:space="preserve">justification of your choices. </w:t>
      </w:r>
    </w:p>
    <w:p w14:paraId="7CA7B254" w14:textId="77777777" w:rsidR="00926876" w:rsidRDefault="00926876" w:rsidP="00926876"/>
    <w:p w14:paraId="50A4E6D5" w14:textId="2155CC24" w:rsidR="00926CFD" w:rsidRPr="00926CFD" w:rsidRDefault="00926CFD" w:rsidP="00926876"/>
    <w:sectPr w:rsidR="00926CFD" w:rsidRPr="00926C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intelligence2.xml><?xml version="1.0" encoding="utf-8"?>
<int2:intelligence xmlns:int2="http://schemas.microsoft.com/office/intelligence/2020/intelligence" xmlns:oel="http://schemas.microsoft.com/office/2019/extlst">
  <int2:observations>
    <int2:bookmark int2:bookmarkName="_Int_M6p8J5wE" int2:invalidationBookmarkName="" int2:hashCode="n/XVtcGV/iUvjY" int2:id="4EtsDqRe">
      <int2:state int2:value="Rejected" int2:type="WordDesignerDefaultAnnotation"/>
    </int2:bookmark>
    <int2:bookmark int2:bookmarkName="_Int_dR0OXKLF" int2:invalidationBookmarkName="" int2:hashCode="EZa9kC58u2AcLn" int2:id="4sIkutfF">
      <int2:state int2:value="Rejected" int2:type="WordDesignerDefaultAnnotation"/>
    </int2:bookmark>
    <int2:bookmark int2:bookmarkName="_Int_UHlmxKJ5" int2:invalidationBookmarkName="" int2:hashCode="Xsnww9aQQK/jqv" int2:id="ABKGBl2D">
      <int2:state int2:value="Rejected" int2:type="AugLoop_Text_Critique"/>
    </int2:bookmark>
    <int2:bookmark int2:bookmarkName="_Int_H7vp9MGW" int2:invalidationBookmarkName="" int2:hashCode="9yvlFtX13PI0tV" int2:id="DSHdpxF8">
      <int2:state int2:value="Rejected" int2:type="WordDesignerDefaultAnnotation"/>
    </int2:bookmark>
    <int2:bookmark int2:bookmarkName="_Int_GQDv1h9y" int2:invalidationBookmarkName="" int2:hashCode="psD1uZftIjKPde" int2:id="Yhq1w97D">
      <int2:state int2:value="Rejected" int2:type="WordDesignerDefaultAnnotation"/>
    </int2:bookmark>
    <int2:bookmark int2:bookmarkName="_Int_1cGXfIIo" int2:invalidationBookmarkName="" int2:hashCode="e0dMsLOcF3PXGS" int2:id="eMnDbmha">
      <int2:state int2:value="Rejected" int2:type="AugLoop_Text_Critique"/>
    </int2:bookmark>
    <int2:bookmark int2:bookmarkName="_Int_iUrUgkhY" int2:invalidationBookmarkName="" int2:hashCode="DI8x4MsYHifBEc" int2:id="hj32cg9t">
      <int2:state int2:value="Rejected" int2:type="WordDesignerDefaultAnnotation"/>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497FAD"/>
    <w:multiLevelType w:val="hybridMultilevel"/>
    <w:tmpl w:val="B1524B62"/>
    <w:lvl w:ilvl="0" w:tplc="718EC794">
      <w:start w:val="1"/>
      <w:numFmt w:val="bullet"/>
      <w:lvlText w:val=""/>
      <w:lvlJc w:val="left"/>
      <w:pPr>
        <w:ind w:left="720" w:hanging="360"/>
      </w:pPr>
      <w:rPr>
        <w:rFonts w:ascii="Symbol" w:hAnsi="Symbol" w:hint="default"/>
      </w:rPr>
    </w:lvl>
    <w:lvl w:ilvl="1" w:tplc="3548625E">
      <w:start w:val="1"/>
      <w:numFmt w:val="bullet"/>
      <w:lvlText w:val="o"/>
      <w:lvlJc w:val="left"/>
      <w:pPr>
        <w:ind w:left="1440" w:hanging="360"/>
      </w:pPr>
      <w:rPr>
        <w:rFonts w:ascii="Courier New" w:hAnsi="Courier New" w:hint="default"/>
      </w:rPr>
    </w:lvl>
    <w:lvl w:ilvl="2" w:tplc="3278B262">
      <w:start w:val="1"/>
      <w:numFmt w:val="bullet"/>
      <w:lvlText w:val=""/>
      <w:lvlJc w:val="left"/>
      <w:pPr>
        <w:ind w:left="2160" w:hanging="360"/>
      </w:pPr>
      <w:rPr>
        <w:rFonts w:ascii="Wingdings" w:hAnsi="Wingdings" w:hint="default"/>
      </w:rPr>
    </w:lvl>
    <w:lvl w:ilvl="3" w:tplc="010C6C6E">
      <w:start w:val="1"/>
      <w:numFmt w:val="bullet"/>
      <w:lvlText w:val=""/>
      <w:lvlJc w:val="left"/>
      <w:pPr>
        <w:ind w:left="2880" w:hanging="360"/>
      </w:pPr>
      <w:rPr>
        <w:rFonts w:ascii="Symbol" w:hAnsi="Symbol" w:hint="default"/>
      </w:rPr>
    </w:lvl>
    <w:lvl w:ilvl="4" w:tplc="3768DEB6">
      <w:start w:val="1"/>
      <w:numFmt w:val="bullet"/>
      <w:lvlText w:val="o"/>
      <w:lvlJc w:val="left"/>
      <w:pPr>
        <w:ind w:left="3600" w:hanging="360"/>
      </w:pPr>
      <w:rPr>
        <w:rFonts w:ascii="Courier New" w:hAnsi="Courier New" w:hint="default"/>
      </w:rPr>
    </w:lvl>
    <w:lvl w:ilvl="5" w:tplc="9D28724C">
      <w:start w:val="1"/>
      <w:numFmt w:val="bullet"/>
      <w:lvlText w:val=""/>
      <w:lvlJc w:val="left"/>
      <w:pPr>
        <w:ind w:left="4320" w:hanging="360"/>
      </w:pPr>
      <w:rPr>
        <w:rFonts w:ascii="Wingdings" w:hAnsi="Wingdings" w:hint="default"/>
      </w:rPr>
    </w:lvl>
    <w:lvl w:ilvl="6" w:tplc="7058619A">
      <w:start w:val="1"/>
      <w:numFmt w:val="bullet"/>
      <w:lvlText w:val=""/>
      <w:lvlJc w:val="left"/>
      <w:pPr>
        <w:ind w:left="5040" w:hanging="360"/>
      </w:pPr>
      <w:rPr>
        <w:rFonts w:ascii="Symbol" w:hAnsi="Symbol" w:hint="default"/>
      </w:rPr>
    </w:lvl>
    <w:lvl w:ilvl="7" w:tplc="EC984B84">
      <w:start w:val="1"/>
      <w:numFmt w:val="bullet"/>
      <w:lvlText w:val="o"/>
      <w:lvlJc w:val="left"/>
      <w:pPr>
        <w:ind w:left="5760" w:hanging="360"/>
      </w:pPr>
      <w:rPr>
        <w:rFonts w:ascii="Courier New" w:hAnsi="Courier New" w:hint="default"/>
      </w:rPr>
    </w:lvl>
    <w:lvl w:ilvl="8" w:tplc="86DAC15C">
      <w:start w:val="1"/>
      <w:numFmt w:val="bullet"/>
      <w:lvlText w:val=""/>
      <w:lvlJc w:val="left"/>
      <w:pPr>
        <w:ind w:left="6480" w:hanging="360"/>
      </w:pPr>
      <w:rPr>
        <w:rFonts w:ascii="Wingdings" w:hAnsi="Wingdings" w:hint="default"/>
      </w:rPr>
    </w:lvl>
  </w:abstractNum>
  <w:abstractNum w:abstractNumId="1" w15:restartNumberingAfterBreak="0">
    <w:nsid w:val="367E3F6A"/>
    <w:multiLevelType w:val="hybridMultilevel"/>
    <w:tmpl w:val="0CB6E2E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3EE9ED87"/>
    <w:multiLevelType w:val="hybridMultilevel"/>
    <w:tmpl w:val="7B144EB8"/>
    <w:lvl w:ilvl="0" w:tplc="6EB69FCC">
      <w:start w:val="1"/>
      <w:numFmt w:val="decimal"/>
      <w:lvlText w:val="%1."/>
      <w:lvlJc w:val="left"/>
      <w:pPr>
        <w:ind w:left="720" w:hanging="360"/>
      </w:pPr>
    </w:lvl>
    <w:lvl w:ilvl="1" w:tplc="0224A06A">
      <w:start w:val="1"/>
      <w:numFmt w:val="lowerLetter"/>
      <w:lvlText w:val="%2."/>
      <w:lvlJc w:val="left"/>
      <w:pPr>
        <w:ind w:left="1440" w:hanging="360"/>
      </w:pPr>
    </w:lvl>
    <w:lvl w:ilvl="2" w:tplc="9618BA22">
      <w:start w:val="1"/>
      <w:numFmt w:val="lowerRoman"/>
      <w:lvlText w:val="%3."/>
      <w:lvlJc w:val="right"/>
      <w:pPr>
        <w:ind w:left="2160" w:hanging="180"/>
      </w:pPr>
    </w:lvl>
    <w:lvl w:ilvl="3" w:tplc="1EDEAA30">
      <w:start w:val="1"/>
      <w:numFmt w:val="decimal"/>
      <w:lvlText w:val="%4."/>
      <w:lvlJc w:val="left"/>
      <w:pPr>
        <w:ind w:left="2880" w:hanging="360"/>
      </w:pPr>
    </w:lvl>
    <w:lvl w:ilvl="4" w:tplc="750A9184">
      <w:start w:val="1"/>
      <w:numFmt w:val="lowerLetter"/>
      <w:lvlText w:val="%5."/>
      <w:lvlJc w:val="left"/>
      <w:pPr>
        <w:ind w:left="3600" w:hanging="360"/>
      </w:pPr>
    </w:lvl>
    <w:lvl w:ilvl="5" w:tplc="0EEE2A62">
      <w:start w:val="1"/>
      <w:numFmt w:val="lowerRoman"/>
      <w:lvlText w:val="%6."/>
      <w:lvlJc w:val="right"/>
      <w:pPr>
        <w:ind w:left="4320" w:hanging="180"/>
      </w:pPr>
    </w:lvl>
    <w:lvl w:ilvl="6" w:tplc="66D69280">
      <w:start w:val="1"/>
      <w:numFmt w:val="decimal"/>
      <w:lvlText w:val="%7."/>
      <w:lvlJc w:val="left"/>
      <w:pPr>
        <w:ind w:left="5040" w:hanging="360"/>
      </w:pPr>
    </w:lvl>
    <w:lvl w:ilvl="7" w:tplc="A69C5F88">
      <w:start w:val="1"/>
      <w:numFmt w:val="lowerLetter"/>
      <w:lvlText w:val="%8."/>
      <w:lvlJc w:val="left"/>
      <w:pPr>
        <w:ind w:left="5760" w:hanging="360"/>
      </w:pPr>
    </w:lvl>
    <w:lvl w:ilvl="8" w:tplc="75DE2B2E">
      <w:start w:val="1"/>
      <w:numFmt w:val="lowerRoman"/>
      <w:lvlText w:val="%9."/>
      <w:lvlJc w:val="right"/>
      <w:pPr>
        <w:ind w:left="6480" w:hanging="180"/>
      </w:pPr>
    </w:lvl>
  </w:abstractNum>
  <w:abstractNum w:abstractNumId="4" w15:restartNumberingAfterBreak="0">
    <w:nsid w:val="594D2C6D"/>
    <w:multiLevelType w:val="hybridMultilevel"/>
    <w:tmpl w:val="BA2812A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63D23837"/>
    <w:multiLevelType w:val="hybridMultilevel"/>
    <w:tmpl w:val="9BD61186"/>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66162F7D"/>
    <w:multiLevelType w:val="hybridMultilevel"/>
    <w:tmpl w:val="38A2F0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485129753">
    <w:abstractNumId w:val="0"/>
  </w:num>
  <w:num w:numId="2" w16cid:durableId="543758941">
    <w:abstractNumId w:val="2"/>
  </w:num>
  <w:num w:numId="3" w16cid:durableId="1338920137">
    <w:abstractNumId w:val="7"/>
  </w:num>
  <w:num w:numId="4" w16cid:durableId="1196040760">
    <w:abstractNumId w:val="6"/>
  </w:num>
  <w:num w:numId="5" w16cid:durableId="444152477">
    <w:abstractNumId w:val="4"/>
  </w:num>
  <w:num w:numId="6" w16cid:durableId="840506532">
    <w:abstractNumId w:val="5"/>
  </w:num>
  <w:num w:numId="7" w16cid:durableId="1335450675">
    <w:abstractNumId w:val="1"/>
  </w:num>
  <w:num w:numId="8" w16cid:durableId="56827335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1936AF"/>
    <w:rsid w:val="001D051F"/>
    <w:rsid w:val="001D159F"/>
    <w:rsid w:val="001E633C"/>
    <w:rsid w:val="00272242"/>
    <w:rsid w:val="0028739D"/>
    <w:rsid w:val="00297260"/>
    <w:rsid w:val="002D5A59"/>
    <w:rsid w:val="002E1391"/>
    <w:rsid w:val="003039C0"/>
    <w:rsid w:val="00362E24"/>
    <w:rsid w:val="003B0EBA"/>
    <w:rsid w:val="003B63F4"/>
    <w:rsid w:val="00473473"/>
    <w:rsid w:val="00485431"/>
    <w:rsid w:val="00547A3F"/>
    <w:rsid w:val="00662952"/>
    <w:rsid w:val="00721BE8"/>
    <w:rsid w:val="007275D3"/>
    <w:rsid w:val="00874D92"/>
    <w:rsid w:val="00926876"/>
    <w:rsid w:val="00926CFD"/>
    <w:rsid w:val="009442AB"/>
    <w:rsid w:val="009A724D"/>
    <w:rsid w:val="00A97E28"/>
    <w:rsid w:val="00AB5985"/>
    <w:rsid w:val="00AE0DC1"/>
    <w:rsid w:val="00AF6059"/>
    <w:rsid w:val="00B8734C"/>
    <w:rsid w:val="00C17162"/>
    <w:rsid w:val="00D24009"/>
    <w:rsid w:val="00D62C03"/>
    <w:rsid w:val="00DB3B80"/>
    <w:rsid w:val="00E13895"/>
    <w:rsid w:val="00E35803"/>
    <w:rsid w:val="00E37749"/>
    <w:rsid w:val="00E40C21"/>
    <w:rsid w:val="00EA682D"/>
    <w:rsid w:val="00FB38C7"/>
    <w:rsid w:val="04C44BB4"/>
    <w:rsid w:val="0C0F7103"/>
    <w:rsid w:val="0FC8D73C"/>
    <w:rsid w:val="132D89D6"/>
    <w:rsid w:val="1D83CF98"/>
    <w:rsid w:val="7F95B09C"/>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2E2F4DE6-7404-431D-B4F5-330CB0560B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 w:type="table" w:styleId="TableGrid">
    <w:name w:val="Table Grid"/>
    <w:basedOn w:val="TableNormal"/>
    <w:uiPriority w:val="59"/>
    <w:rsid w:val="001D159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microsoft.com/office/2020/10/relationships/intelligence" Target="intelligence2.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BFC0C5-027A-416A-A3F7-54943AFAAF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1814</Words>
  <Characters>10342</Characters>
  <Application>Microsoft Office Word</Application>
  <DocSecurity>4</DocSecurity>
  <Lines>86</Lines>
  <Paragraphs>24</Paragraphs>
  <ScaleCrop>false</ScaleCrop>
  <Company>Griffith University</Company>
  <LinksUpToDate>false</LinksUpToDate>
  <CharactersWithSpaces>12132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Jason Avaivilla</cp:lastModifiedBy>
  <cp:revision>30</cp:revision>
  <dcterms:created xsi:type="dcterms:W3CDTF">2017-07-20T07:22:00Z</dcterms:created>
  <dcterms:modified xsi:type="dcterms:W3CDTF">2023-08-23T10:25:00Z</dcterms:modified>
</cp:coreProperties>
</file>